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D33" w:rsidRPr="00874D78" w:rsidRDefault="00B94D33" w:rsidP="00B94D33">
      <w:pPr>
        <w:jc w:val="center"/>
        <w:rPr>
          <w:b/>
          <w:sz w:val="26"/>
          <w:szCs w:val="26"/>
        </w:rPr>
      </w:pPr>
      <w:r w:rsidRPr="00874D78">
        <w:rPr>
          <w:rFonts w:hint="eastAsia"/>
          <w:b/>
          <w:sz w:val="26"/>
          <w:szCs w:val="26"/>
        </w:rPr>
        <w:t>Luby Transform Codes (LT Codes)</w:t>
      </w:r>
    </w:p>
    <w:p w:rsidR="00B94D33" w:rsidRPr="00874D78" w:rsidRDefault="00B94D33" w:rsidP="00B94D33">
      <w:pPr>
        <w:pStyle w:val="ListParagraph"/>
        <w:numPr>
          <w:ilvl w:val="0"/>
          <w:numId w:val="1"/>
        </w:numPr>
        <w:rPr>
          <w:b/>
          <w:sz w:val="26"/>
          <w:szCs w:val="26"/>
        </w:rPr>
      </w:pPr>
      <w:r w:rsidRPr="00874D78">
        <w:rPr>
          <w:rFonts w:hint="eastAsia"/>
          <w:b/>
          <w:sz w:val="26"/>
          <w:szCs w:val="26"/>
        </w:rPr>
        <w:t>Đặt vấn đề</w:t>
      </w:r>
    </w:p>
    <w:p w:rsidR="00B94D33" w:rsidRDefault="00B94D33" w:rsidP="00B94D33">
      <w:pPr>
        <w:ind w:left="360" w:firstLine="360"/>
        <w:jc w:val="both"/>
        <w:rPr>
          <w:ins w:id="0" w:author="Admin" w:date="2015-05-18T10:52:00Z"/>
          <w:sz w:val="26"/>
          <w:szCs w:val="26"/>
        </w:rPr>
      </w:pPr>
      <w:r w:rsidRPr="00874D78">
        <w:rPr>
          <w:rFonts w:hint="eastAsia"/>
          <w:sz w:val="26"/>
          <w:szCs w:val="26"/>
        </w:rPr>
        <w:t xml:space="preserve">Hiện nay trong quá trình dữ liệu đều có sử dụng kênh xoá (erasure channel). Với kênh xoá, dữ liệu truyền qua các kênh này sẽ chỉ nhận 2 giá trị: hoặc là 1 (đã nhận được </w:t>
      </w:r>
      <w:del w:id="1" w:author="Admin" w:date="2015-05-18T10:47:00Z">
        <w:r w:rsidRPr="00874D78" w:rsidDel="009731ED">
          <w:rPr>
            <w:rFonts w:hint="eastAsia"/>
            <w:sz w:val="26"/>
            <w:szCs w:val="26"/>
          </w:rPr>
          <w:delText xml:space="preserve">packet </w:delText>
        </w:r>
      </w:del>
      <w:ins w:id="2" w:author="Admin" w:date="2015-05-18T10:47:00Z">
        <w:r w:rsidR="009731ED">
          <w:rPr>
            <w:sz w:val="26"/>
            <w:szCs w:val="26"/>
          </w:rPr>
          <w:t>gói tin</w:t>
        </w:r>
        <w:r w:rsidR="009731ED" w:rsidRPr="00874D78">
          <w:rPr>
            <w:rFonts w:hint="eastAsia"/>
            <w:sz w:val="26"/>
            <w:szCs w:val="26"/>
          </w:rPr>
          <w:t xml:space="preserve"> </w:t>
        </w:r>
      </w:ins>
      <w:r w:rsidRPr="00874D78">
        <w:rPr>
          <w:rFonts w:hint="eastAsia"/>
          <w:sz w:val="26"/>
          <w:szCs w:val="26"/>
        </w:rPr>
        <w:t xml:space="preserve">hoàn chỉnh) hoặc là ? (packet lỗi). Thông thường khi sử dụng kênh xoá để truyền dữ liệu người ta sẽ sử dụng kĩ thuật backward error correction (BEC), tức là sẽ sử dụng thêm 1 kênh feedback gửi ACK (acknowledgement) từ bên nhận (receiver) về bên gửi (sender) để thông báo những packet nào chưa nhận được để được gửi lại. Kĩ thuật BEC được sử dụng rộng rãi vì nó sử dụng băng thông ít hơn kĩ thuật forward error correction (FEC), nhưng nhược điểm của nó là thời gian của một vòng truyền dữ liệu (round trip time </w:t>
      </w:r>
      <w:r w:rsidRPr="00874D78">
        <w:rPr>
          <w:sz w:val="26"/>
          <w:szCs w:val="26"/>
        </w:rPr>
        <w:t>–</w:t>
      </w:r>
      <w:r w:rsidRPr="00874D78">
        <w:rPr>
          <w:rFonts w:hint="eastAsia"/>
          <w:sz w:val="26"/>
          <w:szCs w:val="26"/>
        </w:rPr>
        <w:t xml:space="preserve"> RTT) lâu hơn, và trong trường hợp broadcast thì việc feedback có thể dẫn đến việc broadcaster phải gửi lại toàn bộ dữ liệu. Thêm nữa, với việc truyền dữ liệu qua các kênh truyền không tin cậy hoặc có độ nhiễu cao với khoảng cách lớn thì rõ ràng kĩ thuật BEC không khả quan vì tỉ lệ </w:t>
      </w:r>
      <w:del w:id="3" w:author="Admin" w:date="2015-05-18T10:44:00Z">
        <w:r w:rsidRPr="00087C0C" w:rsidDel="009731ED">
          <w:rPr>
            <w:rFonts w:hint="eastAsia"/>
            <w:sz w:val="26"/>
            <w:szCs w:val="26"/>
            <w:highlight w:val="yellow"/>
          </w:rPr>
          <w:delText>packet loss</w:delText>
        </w:r>
        <w:r w:rsidRPr="00B94D33" w:rsidDel="009731ED">
          <w:rPr>
            <w:color w:val="FF0000"/>
            <w:sz w:val="26"/>
            <w:szCs w:val="26"/>
          </w:rPr>
          <w:delText xml:space="preserve"> (lỗi)</w:delText>
        </w:r>
        <w:r w:rsidRPr="00B94D33" w:rsidDel="009731ED">
          <w:rPr>
            <w:rFonts w:hint="eastAsia"/>
            <w:color w:val="FF0000"/>
            <w:sz w:val="26"/>
            <w:szCs w:val="26"/>
          </w:rPr>
          <w:delText xml:space="preserve"> </w:delText>
        </w:r>
      </w:del>
      <w:ins w:id="4" w:author="Admin" w:date="2015-05-18T10:44:00Z">
        <w:r w:rsidR="009731ED" w:rsidRPr="00702D27">
          <w:rPr>
            <w:sz w:val="26"/>
            <w:szCs w:val="26"/>
          </w:rPr>
          <w:t>lỗ</w:t>
        </w:r>
        <w:r w:rsidR="009731ED" w:rsidRPr="009731ED">
          <w:rPr>
            <w:sz w:val="26"/>
            <w:szCs w:val="26"/>
            <w:rPrChange w:id="5" w:author="Admin" w:date="2015-05-18T10:44:00Z">
              <w:rPr>
                <w:sz w:val="26"/>
                <w:szCs w:val="26"/>
              </w:rPr>
            </w:rPrChange>
          </w:rPr>
          <w:t>i</w:t>
        </w:r>
        <w:r w:rsidR="009731ED">
          <w:rPr>
            <w:sz w:val="26"/>
            <w:szCs w:val="26"/>
          </w:rPr>
          <w:t xml:space="preserve"> </w:t>
        </w:r>
      </w:ins>
      <w:r w:rsidRPr="00874D78">
        <w:rPr>
          <w:rFonts w:hint="eastAsia"/>
          <w:sz w:val="26"/>
          <w:szCs w:val="26"/>
        </w:rPr>
        <w:t xml:space="preserve">cao, thời gian cho việc truyền nhận dữ liệu là quá lớn. Với việc truyền dữ liệu qua các khoảng cách lớn hay kênh truyền không có feedback (mạng di động) thì FEC lại là một lựa chọn tốt. Với kĩ thuật FEC, </w:t>
      </w:r>
      <w:del w:id="6" w:author="Admin" w:date="2015-05-18T10:44:00Z">
        <w:r w:rsidRPr="00874D78" w:rsidDel="009731ED">
          <w:rPr>
            <w:rFonts w:hint="eastAsia"/>
            <w:sz w:val="26"/>
            <w:szCs w:val="26"/>
          </w:rPr>
          <w:delText xml:space="preserve">sender </w:delText>
        </w:r>
      </w:del>
      <w:ins w:id="7" w:author="Admin" w:date="2015-05-18T10:44:00Z">
        <w:r w:rsidR="009731ED">
          <w:rPr>
            <w:sz w:val="26"/>
            <w:szCs w:val="26"/>
          </w:rPr>
          <w:t>bên gửi</w:t>
        </w:r>
        <w:r w:rsidR="009731ED" w:rsidRPr="00874D78">
          <w:rPr>
            <w:rFonts w:hint="eastAsia"/>
            <w:sz w:val="26"/>
            <w:szCs w:val="26"/>
          </w:rPr>
          <w:t xml:space="preserve"> </w:t>
        </w:r>
      </w:ins>
      <w:r w:rsidRPr="00874D78">
        <w:rPr>
          <w:rFonts w:hint="eastAsia"/>
          <w:sz w:val="26"/>
          <w:szCs w:val="26"/>
        </w:rPr>
        <w:t xml:space="preserve">sẽ gửi rất nhiều </w:t>
      </w:r>
      <w:del w:id="8" w:author="Admin" w:date="2015-05-18T10:44:00Z">
        <w:r w:rsidRPr="00874D78" w:rsidDel="009731ED">
          <w:rPr>
            <w:rFonts w:hint="eastAsia"/>
            <w:sz w:val="26"/>
            <w:szCs w:val="26"/>
          </w:rPr>
          <w:delText xml:space="preserve">packet </w:delText>
        </w:r>
      </w:del>
      <w:ins w:id="9" w:author="Admin" w:date="2015-05-18T10:44:00Z">
        <w:r w:rsidR="009731ED">
          <w:rPr>
            <w:sz w:val="26"/>
            <w:szCs w:val="26"/>
          </w:rPr>
          <w:t xml:space="preserve">gói tin </w:t>
        </w:r>
      </w:ins>
      <w:r w:rsidRPr="00874D78">
        <w:rPr>
          <w:rFonts w:hint="eastAsia"/>
          <w:sz w:val="26"/>
          <w:szCs w:val="26"/>
        </w:rPr>
        <w:t xml:space="preserve">và </w:t>
      </w:r>
      <w:del w:id="10" w:author="Admin" w:date="2015-05-18T10:44:00Z">
        <w:r w:rsidRPr="00087C0C" w:rsidDel="009731ED">
          <w:rPr>
            <w:rFonts w:hint="eastAsia"/>
            <w:sz w:val="26"/>
            <w:szCs w:val="26"/>
            <w:highlight w:val="yellow"/>
          </w:rPr>
          <w:delText>receiver</w:delText>
        </w:r>
        <w:r w:rsidDel="009731ED">
          <w:rPr>
            <w:sz w:val="26"/>
            <w:szCs w:val="26"/>
          </w:rPr>
          <w:delText xml:space="preserve"> </w:delText>
        </w:r>
      </w:del>
      <w:ins w:id="11" w:author="Admin" w:date="2015-05-18T10:44:00Z">
        <w:r w:rsidR="009731ED">
          <w:rPr>
            <w:sz w:val="26"/>
            <w:szCs w:val="26"/>
          </w:rPr>
          <w:t xml:space="preserve">bên nhận </w:t>
        </w:r>
      </w:ins>
      <w:del w:id="12" w:author="Admin" w:date="2015-05-18T10:44:00Z">
        <w:r w:rsidDel="009731ED">
          <w:rPr>
            <w:sz w:val="26"/>
            <w:szCs w:val="26"/>
          </w:rPr>
          <w:delText>(ưu tiên sử dụng tiếng Việt khi có thể, sender -&gt; bên gửi, packet -&gt; gói tin,...)</w:delText>
        </w:r>
        <w:r w:rsidRPr="00874D78" w:rsidDel="009731ED">
          <w:rPr>
            <w:rFonts w:hint="eastAsia"/>
            <w:sz w:val="26"/>
            <w:szCs w:val="26"/>
          </w:rPr>
          <w:delText xml:space="preserve"> </w:delText>
        </w:r>
      </w:del>
      <w:r w:rsidRPr="00874D78">
        <w:rPr>
          <w:rFonts w:hint="eastAsia"/>
          <w:sz w:val="26"/>
          <w:szCs w:val="26"/>
        </w:rPr>
        <w:t>có thể tự phát hiện và sửa lỗi dữ liệu với một lượng packet nhất định.</w:t>
      </w:r>
    </w:p>
    <w:p w:rsidR="009731ED" w:rsidRDefault="009731ED" w:rsidP="00B94D33">
      <w:pPr>
        <w:ind w:left="360" w:firstLine="360"/>
        <w:jc w:val="both"/>
        <w:rPr>
          <w:ins w:id="13" w:author="Admin" w:date="2015-05-18T10:50:00Z"/>
          <w:sz w:val="26"/>
          <w:szCs w:val="26"/>
        </w:rPr>
      </w:pPr>
      <w:ins w:id="14" w:author="Admin" w:date="2015-05-18T10:53:00Z">
        <w:r>
          <w:rPr>
            <w:sz w:val="26"/>
            <w:szCs w:val="26"/>
          </w:rPr>
          <w:t>Một trong những cách tiếp cận FEC cổ điển nhưng hiệu quả đó là Luby Transform Code</w:t>
        </w:r>
      </w:ins>
      <w:ins w:id="15" w:author="Admin" w:date="2015-05-18T11:19:00Z">
        <w:r w:rsidR="0049718C">
          <w:rPr>
            <w:sz w:val="26"/>
            <w:szCs w:val="26"/>
          </w:rPr>
          <w:t xml:space="preserve"> - </w:t>
        </w:r>
      </w:ins>
      <w:ins w:id="16" w:author="Admin" w:date="2015-05-18T11:20:00Z">
        <w:r w:rsidR="0049718C">
          <w:rPr>
            <w:sz w:val="26"/>
            <w:szCs w:val="26"/>
          </w:rPr>
          <w:t>kĩ thuật truyền tin rateless đầu tiên với độ hiệu quả tỉ lệ thuận với độ</w:t>
        </w:r>
      </w:ins>
      <w:ins w:id="17" w:author="Admin" w:date="2015-05-18T11:21:00Z">
        <w:r w:rsidR="0049718C">
          <w:rPr>
            <w:sz w:val="26"/>
            <w:szCs w:val="26"/>
          </w:rPr>
          <w:t xml:space="preserve"> lớn của dữ liệu. Chính vì khả năng xử lí hiệu quả với </w:t>
        </w:r>
      </w:ins>
      <w:ins w:id="18" w:author="Admin" w:date="2015-05-18T11:22:00Z">
        <w:r w:rsidR="0049718C">
          <w:rPr>
            <w:sz w:val="26"/>
            <w:szCs w:val="26"/>
          </w:rPr>
          <w:t xml:space="preserve">lượng </w:t>
        </w:r>
      </w:ins>
      <w:ins w:id="19" w:author="Admin" w:date="2015-05-18T11:21:00Z">
        <w:r w:rsidR="0049718C">
          <w:rPr>
            <w:sz w:val="26"/>
            <w:szCs w:val="26"/>
          </w:rPr>
          <w:t>dữ liệu lớn nên nhóm chúng em quyết định nghiên cứu LT code</w:t>
        </w:r>
      </w:ins>
      <w:ins w:id="20" w:author="Admin" w:date="2015-05-18T11:22:00Z">
        <w:r w:rsidR="0049718C">
          <w:rPr>
            <w:sz w:val="26"/>
            <w:szCs w:val="26"/>
          </w:rPr>
          <w:t>.</w:t>
        </w:r>
      </w:ins>
      <w:ins w:id="21" w:author="Admin" w:date="2015-05-18T11:20:00Z">
        <w:r w:rsidR="0049718C">
          <w:rPr>
            <w:sz w:val="26"/>
            <w:szCs w:val="26"/>
          </w:rPr>
          <w:t xml:space="preserve"> </w:t>
        </w:r>
      </w:ins>
    </w:p>
    <w:p w:rsidR="009731ED" w:rsidRPr="00874D78" w:rsidDel="009731ED" w:rsidRDefault="009731ED" w:rsidP="00B94D33">
      <w:pPr>
        <w:ind w:left="360" w:firstLine="360"/>
        <w:jc w:val="both"/>
        <w:rPr>
          <w:del w:id="22" w:author="Admin" w:date="2015-05-18T10:52:00Z"/>
          <w:sz w:val="26"/>
          <w:szCs w:val="26"/>
        </w:rPr>
      </w:pPr>
    </w:p>
    <w:p w:rsidR="00B94D33" w:rsidRPr="00B94D33" w:rsidDel="0049718C" w:rsidRDefault="00B94D33" w:rsidP="00B94D33">
      <w:pPr>
        <w:ind w:left="360" w:firstLine="360"/>
        <w:jc w:val="both"/>
        <w:rPr>
          <w:del w:id="23" w:author="Admin" w:date="2015-05-18T11:22:00Z"/>
          <w:color w:val="FF0000"/>
          <w:sz w:val="26"/>
          <w:szCs w:val="26"/>
        </w:rPr>
      </w:pPr>
      <w:del w:id="24" w:author="Admin" w:date="2015-05-18T11:22:00Z">
        <w:r w:rsidRPr="00087C0C" w:rsidDel="0049718C">
          <w:rPr>
            <w:rFonts w:hint="eastAsia"/>
            <w:sz w:val="26"/>
            <w:szCs w:val="26"/>
            <w:highlight w:val="yellow"/>
          </w:rPr>
          <w:delText>Từ đó erasure codes (gọi tắt từ erasure correcting codes) ứng dụng kĩ thuật ra đời. Có nhiều loại erasure code như Tornado codes, raptor codes</w:delText>
        </w:r>
        <w:r w:rsidRPr="00087C0C" w:rsidDel="0049718C">
          <w:rPr>
            <w:sz w:val="26"/>
            <w:szCs w:val="26"/>
            <w:highlight w:val="yellow"/>
          </w:rPr>
          <w:delText>…</w:delText>
        </w:r>
        <w:r w:rsidRPr="00087C0C" w:rsidDel="0049718C">
          <w:rPr>
            <w:rFonts w:hint="eastAsia"/>
            <w:sz w:val="26"/>
            <w:szCs w:val="26"/>
            <w:highlight w:val="yellow"/>
          </w:rPr>
          <w:delText xml:space="preserve"> Nhưng ở đây nhóm em nghiên cứu LT codes vì tính hiệu quả của nó</w:delText>
        </w:r>
        <w:r w:rsidRPr="00B94D33" w:rsidDel="0049718C">
          <w:rPr>
            <w:rFonts w:hint="eastAsia"/>
            <w:color w:val="FF0000"/>
            <w:sz w:val="26"/>
            <w:szCs w:val="26"/>
            <w:highlight w:val="yellow"/>
          </w:rPr>
          <w:delText>.</w:delText>
        </w:r>
        <w:r w:rsidRPr="00B94D33" w:rsidDel="0049718C">
          <w:rPr>
            <w:color w:val="FF0000"/>
            <w:sz w:val="26"/>
            <w:szCs w:val="26"/>
          </w:rPr>
          <w:delText xml:space="preserve"> (đoạn này nội dung lủng củng, lặp lại í ở trên, đề nghị viết lại)</w:delText>
        </w:r>
      </w:del>
    </w:p>
    <w:p w:rsidR="00B94D33" w:rsidRPr="00874D78" w:rsidRDefault="00B94D33" w:rsidP="00B94D33">
      <w:pPr>
        <w:pStyle w:val="ListParagraph"/>
        <w:numPr>
          <w:ilvl w:val="0"/>
          <w:numId w:val="1"/>
        </w:numPr>
        <w:jc w:val="both"/>
        <w:rPr>
          <w:b/>
          <w:sz w:val="26"/>
          <w:szCs w:val="26"/>
        </w:rPr>
      </w:pPr>
      <w:r w:rsidRPr="00874D78">
        <w:rPr>
          <w:rFonts w:hint="eastAsia"/>
          <w:b/>
          <w:sz w:val="26"/>
          <w:szCs w:val="26"/>
        </w:rPr>
        <w:t>Mục tiêu đề tài</w:t>
      </w:r>
    </w:p>
    <w:p w:rsidR="00B94D33" w:rsidRPr="00874D78" w:rsidRDefault="00B94D33" w:rsidP="00B94D33">
      <w:pPr>
        <w:ind w:left="360" w:firstLine="360"/>
        <w:jc w:val="both"/>
        <w:rPr>
          <w:sz w:val="26"/>
          <w:szCs w:val="26"/>
        </w:rPr>
      </w:pPr>
      <w:r w:rsidRPr="00874D78">
        <w:rPr>
          <w:rFonts w:hint="eastAsia"/>
          <w:sz w:val="26"/>
          <w:szCs w:val="26"/>
        </w:rPr>
        <w:t>Nghiên cứu, tìm hiểu về LT Codes</w:t>
      </w:r>
    </w:p>
    <w:p w:rsidR="00B94D33" w:rsidRPr="00874D78" w:rsidRDefault="00B94D33" w:rsidP="00B94D33">
      <w:pPr>
        <w:pStyle w:val="ListParagraph"/>
        <w:numPr>
          <w:ilvl w:val="0"/>
          <w:numId w:val="1"/>
        </w:numPr>
        <w:jc w:val="both"/>
        <w:rPr>
          <w:b/>
          <w:sz w:val="26"/>
          <w:szCs w:val="26"/>
        </w:rPr>
      </w:pPr>
      <w:r w:rsidRPr="00874D78">
        <w:rPr>
          <w:rFonts w:hint="eastAsia"/>
          <w:b/>
          <w:sz w:val="26"/>
          <w:szCs w:val="26"/>
        </w:rPr>
        <w:t>Giới thiệu về LT Codes</w:t>
      </w:r>
    </w:p>
    <w:p w:rsidR="00B94D33" w:rsidRPr="00874D78" w:rsidRDefault="00B94D33" w:rsidP="00B94D33">
      <w:pPr>
        <w:ind w:left="360" w:firstLine="360"/>
        <w:jc w:val="both"/>
        <w:rPr>
          <w:sz w:val="26"/>
          <w:szCs w:val="26"/>
        </w:rPr>
      </w:pPr>
      <w:r w:rsidRPr="00874D78">
        <w:rPr>
          <w:rFonts w:hint="eastAsia"/>
          <w:sz w:val="26"/>
          <w:szCs w:val="26"/>
        </w:rPr>
        <w:t>Q</w:t>
      </w:r>
      <w:r w:rsidRPr="00874D78">
        <w:rPr>
          <w:sz w:val="26"/>
          <w:szCs w:val="26"/>
        </w:rPr>
        <w:t>u</w:t>
      </w:r>
      <w:r w:rsidRPr="00874D78">
        <w:rPr>
          <w:rFonts w:hint="eastAsia"/>
          <w:sz w:val="26"/>
          <w:szCs w:val="26"/>
        </w:rPr>
        <w:t>y tắc hoạt động của LT Codes:</w:t>
      </w:r>
      <w:ins w:id="25" w:author="Admin" w:date="2015-05-18T11:22:00Z">
        <w:r w:rsidR="00C762CD">
          <w:rPr>
            <w:sz w:val="26"/>
            <w:szCs w:val="26"/>
          </w:rPr>
          <w:t xml:space="preserve"> </w:t>
        </w:r>
      </w:ins>
      <w:r w:rsidRPr="00874D78">
        <w:rPr>
          <w:sz w:val="26"/>
          <w:szCs w:val="26"/>
        </w:rPr>
        <w:t>chúng ta</w:t>
      </w:r>
      <w:r w:rsidRPr="00874D78">
        <w:rPr>
          <w:rFonts w:hint="eastAsia"/>
          <w:sz w:val="26"/>
          <w:szCs w:val="26"/>
        </w:rPr>
        <w:t xml:space="preserve"> hình dung sender là một vòi phun còn các receiver là các thùng hứng, sender sẽ phun nước (dữ liệu) liên tục, còn các receiver chỉ việc hứng sao cho đầy thùng là hoàn tất.</w:t>
      </w:r>
    </w:p>
    <w:p w:rsidR="00B94D33" w:rsidRDefault="00B94D33" w:rsidP="00B94D33">
      <w:pPr>
        <w:ind w:left="360" w:firstLine="360"/>
        <w:jc w:val="both"/>
        <w:rPr>
          <w:ins w:id="26" w:author="Admin" w:date="2015-05-18T11:24:00Z"/>
          <w:sz w:val="26"/>
          <w:szCs w:val="26"/>
        </w:rPr>
      </w:pPr>
      <w:r w:rsidRPr="00874D78">
        <w:rPr>
          <w:rFonts w:hint="eastAsia"/>
          <w:sz w:val="26"/>
          <w:szCs w:val="26"/>
        </w:rPr>
        <w:t>LT Codes được giới thiệu bởi Michael Luby vào năm 1998 và được xuất bản thành báo vào năm 2002.</w:t>
      </w:r>
    </w:p>
    <w:p w:rsidR="00D3211F" w:rsidRDefault="00D3211F" w:rsidP="00B94D33">
      <w:pPr>
        <w:ind w:left="360" w:firstLine="360"/>
        <w:jc w:val="both"/>
        <w:rPr>
          <w:ins w:id="27" w:author="Admin" w:date="2015-05-18T11:24:00Z"/>
          <w:sz w:val="26"/>
          <w:szCs w:val="26"/>
        </w:rPr>
      </w:pPr>
    </w:p>
    <w:p w:rsidR="00D3211F" w:rsidRPr="00874D78" w:rsidDel="00D3211F" w:rsidRDefault="00D3211F" w:rsidP="00B94D33">
      <w:pPr>
        <w:ind w:left="360" w:firstLine="360"/>
        <w:jc w:val="both"/>
        <w:rPr>
          <w:del w:id="28" w:author="Admin" w:date="2015-05-18T11:24:00Z"/>
          <w:sz w:val="26"/>
          <w:szCs w:val="26"/>
        </w:rPr>
      </w:pPr>
    </w:p>
    <w:p w:rsidR="00D3211F" w:rsidRDefault="00B94D33" w:rsidP="00D3211F">
      <w:pPr>
        <w:pStyle w:val="ListParagraph"/>
        <w:rPr>
          <w:ins w:id="29" w:author="Admin" w:date="2015-05-18T11:24:00Z"/>
          <w:sz w:val="26"/>
          <w:szCs w:val="26"/>
        </w:rPr>
        <w:pPrChange w:id="30" w:author="Admin" w:date="2015-05-18T11:24:00Z">
          <w:pPr>
            <w:pStyle w:val="ListParagraph"/>
            <w:jc w:val="both"/>
          </w:pPr>
        </w:pPrChange>
      </w:pPr>
      <w:r>
        <w:rPr>
          <w:sz w:val="26"/>
          <w:szCs w:val="26"/>
        </w:rPr>
        <w:br w:type="page"/>
      </w:r>
      <w:ins w:id="31" w:author="Admin" w:date="2015-05-18T11:24:00Z">
        <w:r w:rsidR="00D3211F">
          <w:rPr>
            <w:sz w:val="26"/>
            <w:szCs w:val="26"/>
          </w:rPr>
          <w:lastRenderedPageBreak/>
          <w:t>Các khái niệm:</w:t>
        </w:r>
      </w:ins>
    </w:p>
    <w:p w:rsidR="00D3211F" w:rsidRDefault="00422ECF" w:rsidP="00D3211F">
      <w:pPr>
        <w:pStyle w:val="ListParagraph"/>
        <w:numPr>
          <w:ilvl w:val="0"/>
          <w:numId w:val="5"/>
        </w:numPr>
        <w:rPr>
          <w:ins w:id="32" w:author="Admin" w:date="2015-05-18T11:24:00Z"/>
          <w:sz w:val="26"/>
          <w:szCs w:val="26"/>
        </w:rPr>
        <w:pPrChange w:id="33" w:author="Admin" w:date="2015-05-18T11:24:00Z">
          <w:pPr>
            <w:pStyle w:val="ListParagraph"/>
            <w:jc w:val="both"/>
          </w:pPr>
        </w:pPrChange>
      </w:pPr>
      <w:ins w:id="34" w:author="Admin" w:date="2015-05-18T12:03:00Z">
        <w:r>
          <w:rPr>
            <w:sz w:val="26"/>
            <w:szCs w:val="26"/>
          </w:rPr>
          <w:t>Input</w:t>
        </w:r>
      </w:ins>
      <w:ins w:id="35" w:author="Admin" w:date="2015-05-18T11:24:00Z">
        <w:r w:rsidR="00D3211F">
          <w:rPr>
            <w:sz w:val="26"/>
            <w:szCs w:val="26"/>
          </w:rPr>
          <w:t xml:space="preserve"> symbol: từ 1 file dữ liệu ta chia ra thành k phần nhỏ gọi là </w:t>
        </w:r>
      </w:ins>
      <w:ins w:id="36" w:author="Admin" w:date="2015-05-18T12:03:00Z">
        <w:r>
          <w:rPr>
            <w:sz w:val="26"/>
            <w:szCs w:val="26"/>
          </w:rPr>
          <w:t>input</w:t>
        </w:r>
      </w:ins>
      <w:ins w:id="37" w:author="Admin" w:date="2015-05-18T11:24:00Z">
        <w:r w:rsidR="00D3211F">
          <w:rPr>
            <w:sz w:val="26"/>
            <w:szCs w:val="26"/>
          </w:rPr>
          <w:t xml:space="preserve"> symbol dùng cho việc mã hóa</w:t>
        </w:r>
      </w:ins>
    </w:p>
    <w:p w:rsidR="00D3211F" w:rsidRDefault="00D3211F" w:rsidP="00D3211F">
      <w:pPr>
        <w:pStyle w:val="ListParagraph"/>
        <w:numPr>
          <w:ilvl w:val="0"/>
          <w:numId w:val="5"/>
        </w:numPr>
        <w:rPr>
          <w:ins w:id="38" w:author="Admin" w:date="2015-05-18T11:25:00Z"/>
          <w:sz w:val="26"/>
          <w:szCs w:val="26"/>
        </w:rPr>
        <w:pPrChange w:id="39" w:author="Admin" w:date="2015-05-18T11:24:00Z">
          <w:pPr>
            <w:pStyle w:val="ListParagraph"/>
            <w:jc w:val="both"/>
          </w:pPr>
        </w:pPrChange>
      </w:pPr>
      <w:ins w:id="40" w:author="Admin" w:date="2015-05-18T11:25:00Z">
        <w:r>
          <w:rPr>
            <w:sz w:val="26"/>
            <w:szCs w:val="26"/>
          </w:rPr>
          <w:t xml:space="preserve">Encoding symbol: từ các </w:t>
        </w:r>
      </w:ins>
      <w:ins w:id="41" w:author="Admin" w:date="2015-05-18T12:03:00Z">
        <w:r w:rsidR="00422ECF">
          <w:rPr>
            <w:sz w:val="26"/>
            <w:szCs w:val="26"/>
          </w:rPr>
          <w:t>input</w:t>
        </w:r>
      </w:ins>
      <w:ins w:id="42" w:author="Admin" w:date="2015-05-18T11:25:00Z">
        <w:r>
          <w:rPr>
            <w:sz w:val="26"/>
            <w:szCs w:val="26"/>
          </w:rPr>
          <w:t xml:space="preserve"> symbol ta tiến hành mã hóa chúng để tạo thành encoding symbol</w:t>
        </w:r>
      </w:ins>
    </w:p>
    <w:p w:rsidR="00D3211F" w:rsidRDefault="00D3211F" w:rsidP="00D3211F">
      <w:pPr>
        <w:pStyle w:val="ListParagraph"/>
        <w:numPr>
          <w:ilvl w:val="0"/>
          <w:numId w:val="5"/>
        </w:numPr>
        <w:rPr>
          <w:ins w:id="43" w:author="Admin" w:date="2015-05-18T11:26:00Z"/>
          <w:sz w:val="26"/>
          <w:szCs w:val="26"/>
        </w:rPr>
        <w:pPrChange w:id="44" w:author="Admin" w:date="2015-05-18T11:24:00Z">
          <w:pPr>
            <w:pStyle w:val="ListParagraph"/>
            <w:jc w:val="both"/>
          </w:pPr>
        </w:pPrChange>
      </w:pPr>
      <w:ins w:id="45" w:author="Admin" w:date="2015-05-18T11:25:00Z">
        <w:r>
          <w:rPr>
            <w:sz w:val="26"/>
            <w:szCs w:val="26"/>
          </w:rPr>
          <w:t>Bậc</w:t>
        </w:r>
      </w:ins>
      <w:ins w:id="46" w:author="Admin" w:date="2015-05-18T11:26:00Z">
        <w:r>
          <w:rPr>
            <w:sz w:val="26"/>
            <w:szCs w:val="26"/>
          </w:rPr>
          <w:t xml:space="preserve"> </w:t>
        </w:r>
      </w:ins>
      <w:ins w:id="47" w:author="Admin" w:date="2015-05-18T12:44:00Z">
        <w:r w:rsidR="00503344">
          <w:rPr>
            <w:sz w:val="26"/>
            <w:szCs w:val="26"/>
          </w:rPr>
          <w:t xml:space="preserve">d </w:t>
        </w:r>
      </w:ins>
      <w:ins w:id="48" w:author="Admin" w:date="2015-05-18T11:26:00Z">
        <w:r>
          <w:rPr>
            <w:sz w:val="26"/>
            <w:szCs w:val="26"/>
          </w:rPr>
          <w:t xml:space="preserve">của encoding symbol: là số lượng </w:t>
        </w:r>
      </w:ins>
      <w:ins w:id="49" w:author="Admin" w:date="2015-05-18T12:44:00Z">
        <w:r w:rsidR="00503344">
          <w:rPr>
            <w:sz w:val="26"/>
            <w:szCs w:val="26"/>
          </w:rPr>
          <w:t>d</w:t>
        </w:r>
      </w:ins>
      <w:ins w:id="50" w:author="Admin" w:date="2015-05-18T11:26:00Z">
        <w:r>
          <w:rPr>
            <w:sz w:val="26"/>
            <w:szCs w:val="26"/>
          </w:rPr>
          <w:t xml:space="preserve"> </w:t>
        </w:r>
      </w:ins>
      <w:ins w:id="51" w:author="Admin" w:date="2015-05-18T12:03:00Z">
        <w:r w:rsidR="00422ECF">
          <w:rPr>
            <w:sz w:val="26"/>
            <w:szCs w:val="26"/>
          </w:rPr>
          <w:t>input</w:t>
        </w:r>
      </w:ins>
      <w:ins w:id="52" w:author="Admin" w:date="2015-05-18T11:26:00Z">
        <w:r>
          <w:rPr>
            <w:sz w:val="26"/>
            <w:szCs w:val="26"/>
          </w:rPr>
          <w:t xml:space="preserve"> symbol đã được sử dụng để mã hóa thành encoding symbol đó</w:t>
        </w:r>
      </w:ins>
    </w:p>
    <w:p w:rsidR="00D3211F" w:rsidRPr="00874D78" w:rsidRDefault="00D3211F" w:rsidP="00D3211F">
      <w:pPr>
        <w:ind w:left="360" w:firstLine="360"/>
        <w:jc w:val="both"/>
        <w:rPr>
          <w:moveTo w:id="53" w:author="Admin" w:date="2015-05-18T11:27:00Z"/>
          <w:sz w:val="26"/>
          <w:szCs w:val="26"/>
        </w:rPr>
        <w:pPrChange w:id="54" w:author="Admin" w:date="2015-05-18T11:27:00Z">
          <w:pPr>
            <w:ind w:left="360"/>
            <w:jc w:val="both"/>
          </w:pPr>
        </w:pPrChange>
      </w:pPr>
      <w:moveToRangeStart w:id="55" w:author="Admin" w:date="2015-05-18T11:27:00Z" w:name="move419711767"/>
      <w:moveTo w:id="56" w:author="Admin" w:date="2015-05-18T11:27:00Z">
        <w:r w:rsidRPr="00874D78">
          <w:rPr>
            <w:rFonts w:hint="eastAsia"/>
            <w:sz w:val="26"/>
            <w:szCs w:val="26"/>
          </w:rPr>
          <w:t>Sơ lược quá trình mã hoá và giải mã</w:t>
        </w:r>
      </w:moveTo>
    </w:p>
    <w:p w:rsidR="00D3211F" w:rsidRPr="00874D78" w:rsidRDefault="00D3211F" w:rsidP="00D3211F">
      <w:pPr>
        <w:numPr>
          <w:ilvl w:val="0"/>
          <w:numId w:val="5"/>
        </w:numPr>
        <w:jc w:val="both"/>
        <w:rPr>
          <w:moveTo w:id="57" w:author="Admin" w:date="2015-05-18T11:27:00Z"/>
          <w:sz w:val="26"/>
          <w:szCs w:val="26"/>
        </w:rPr>
      </w:pPr>
      <w:moveTo w:id="58" w:author="Admin" w:date="2015-05-18T11:27:00Z">
        <w:r w:rsidRPr="00087C0C">
          <w:rPr>
            <w:sz w:val="26"/>
            <w:szCs w:val="26"/>
            <w:u w:val="single"/>
          </w:rPr>
          <w:t>Encode</w:t>
        </w:r>
        <w:r w:rsidRPr="00874D78">
          <w:rPr>
            <w:rFonts w:hint="eastAsia"/>
            <w:sz w:val="26"/>
            <w:szCs w:val="26"/>
          </w:rPr>
          <w:t>: Random các phần nhỏ từ dữ liệu gốc và XOR lại với nhau</w:t>
        </w:r>
      </w:moveTo>
    </w:p>
    <w:p w:rsidR="00D3211F" w:rsidRPr="00874D78" w:rsidRDefault="00D3211F" w:rsidP="00D3211F">
      <w:pPr>
        <w:numPr>
          <w:ilvl w:val="0"/>
          <w:numId w:val="5"/>
        </w:numPr>
        <w:jc w:val="both"/>
        <w:rPr>
          <w:moveTo w:id="59" w:author="Admin" w:date="2015-05-18T11:27:00Z"/>
          <w:sz w:val="26"/>
          <w:szCs w:val="26"/>
        </w:rPr>
      </w:pPr>
      <w:moveTo w:id="60" w:author="Admin" w:date="2015-05-18T11:27:00Z">
        <w:r w:rsidRPr="00087C0C">
          <w:rPr>
            <w:sz w:val="26"/>
            <w:szCs w:val="26"/>
            <w:u w:val="single"/>
          </w:rPr>
          <w:t>Decode</w:t>
        </w:r>
        <w:r w:rsidRPr="00874D78">
          <w:rPr>
            <w:rFonts w:hint="eastAsia"/>
            <w:sz w:val="26"/>
            <w:szCs w:val="26"/>
          </w:rPr>
          <w:t xml:space="preserve">: </w:t>
        </w:r>
      </w:moveTo>
    </w:p>
    <w:p w:rsidR="00D3211F" w:rsidRPr="00D3211F" w:rsidRDefault="00D3211F" w:rsidP="00D3211F">
      <w:pPr>
        <w:pStyle w:val="ListParagraph"/>
        <w:numPr>
          <w:ilvl w:val="0"/>
          <w:numId w:val="6"/>
        </w:numPr>
        <w:jc w:val="both"/>
        <w:rPr>
          <w:moveTo w:id="61" w:author="Admin" w:date="2015-05-18T11:27:00Z"/>
          <w:sz w:val="26"/>
          <w:szCs w:val="26"/>
          <w:rPrChange w:id="62" w:author="Admin" w:date="2015-05-18T11:28:00Z">
            <w:rPr>
              <w:moveTo w:id="63" w:author="Admin" w:date="2015-05-18T11:27:00Z"/>
            </w:rPr>
          </w:rPrChange>
        </w:rPr>
        <w:pPrChange w:id="64" w:author="Admin" w:date="2015-05-18T11:28:00Z">
          <w:pPr>
            <w:ind w:left="360"/>
            <w:jc w:val="both"/>
          </w:pPr>
        </w:pPrChange>
      </w:pPr>
      <w:moveTo w:id="65" w:author="Admin" w:date="2015-05-18T11:27:00Z">
        <w:del w:id="66" w:author="Admin" w:date="2015-05-18T11:28:00Z">
          <w:r w:rsidRPr="00D3211F" w:rsidDel="00D3211F">
            <w:rPr>
              <w:rFonts w:hint="eastAsia"/>
              <w:sz w:val="26"/>
              <w:szCs w:val="26"/>
              <w:rPrChange w:id="67" w:author="Admin" w:date="2015-05-18T11:28:00Z">
                <w:rPr>
                  <w:rFonts w:hint="eastAsia"/>
                </w:rPr>
              </w:rPrChange>
            </w:rPr>
            <w:tab/>
          </w:r>
          <w:r w:rsidRPr="00D3211F" w:rsidDel="00D3211F">
            <w:rPr>
              <w:rFonts w:hint="eastAsia"/>
              <w:sz w:val="26"/>
              <w:szCs w:val="26"/>
              <w:rPrChange w:id="68" w:author="Admin" w:date="2015-05-18T11:28:00Z">
                <w:rPr>
                  <w:rFonts w:hint="eastAsia"/>
                </w:rPr>
              </w:rPrChange>
            </w:rPr>
            <w:tab/>
          </w:r>
        </w:del>
        <w:r w:rsidRPr="00D3211F">
          <w:rPr>
            <w:rFonts w:hint="eastAsia"/>
            <w:sz w:val="26"/>
            <w:szCs w:val="26"/>
            <w:rPrChange w:id="69" w:author="Admin" w:date="2015-05-18T11:28:00Z">
              <w:rPr>
                <w:rFonts w:hint="eastAsia"/>
              </w:rPr>
            </w:rPrChange>
          </w:rPr>
          <w:t xml:space="preserve">Decode đơn giản: </w:t>
        </w:r>
        <w:r w:rsidRPr="00D3211F">
          <w:rPr>
            <w:sz w:val="26"/>
            <w:szCs w:val="26"/>
            <w:rPrChange w:id="70" w:author="Admin" w:date="2015-05-18T11:28:00Z">
              <w:rPr/>
            </w:rPrChange>
          </w:rPr>
          <w:t>Chúng ta có thể sử dụng</w:t>
        </w:r>
        <w:r w:rsidRPr="00D3211F">
          <w:rPr>
            <w:rFonts w:hint="eastAsia"/>
            <w:sz w:val="26"/>
            <w:szCs w:val="26"/>
            <w:rPrChange w:id="71" w:author="Admin" w:date="2015-05-18T11:28:00Z">
              <w:rPr>
                <w:rFonts w:hint="eastAsia"/>
              </w:rPr>
            </w:rPrChange>
          </w:rPr>
          <w:t xml:space="preserve"> phương pháp Gauss để decode như là giải hệ phương trình tuyến tính</w:t>
        </w:r>
        <w:r w:rsidRPr="00D3211F">
          <w:rPr>
            <w:sz w:val="26"/>
            <w:szCs w:val="26"/>
            <w:rPrChange w:id="72" w:author="Admin" w:date="2015-05-18T11:28:00Z">
              <w:rPr/>
            </w:rPrChange>
          </w:rPr>
          <w:t>.Phương pháp này có độ phức tạp là</w:t>
        </w:r>
        <w:r w:rsidRPr="00D3211F">
          <w:rPr>
            <w:rFonts w:hint="eastAsia"/>
            <w:sz w:val="26"/>
            <w:szCs w:val="26"/>
            <w:rPrChange w:id="73" w:author="Admin" w:date="2015-05-18T11:28:00Z">
              <w:rPr>
                <w:rFonts w:hint="eastAsia"/>
              </w:rPr>
            </w:rPrChange>
          </w:rPr>
          <w:t xml:space="preserve"> O(n</w:t>
        </w:r>
        <w:r w:rsidRPr="00D3211F">
          <w:rPr>
            <w:rFonts w:hint="eastAsia"/>
            <w:sz w:val="26"/>
            <w:szCs w:val="26"/>
            <w:vertAlign w:val="superscript"/>
            <w:rPrChange w:id="74" w:author="Admin" w:date="2015-05-18T11:28:00Z">
              <w:rPr>
                <w:rFonts w:hint="eastAsia"/>
                <w:vertAlign w:val="superscript"/>
              </w:rPr>
            </w:rPrChange>
          </w:rPr>
          <w:t>2</w:t>
        </w:r>
        <w:r w:rsidRPr="00D3211F">
          <w:rPr>
            <w:rFonts w:hint="eastAsia"/>
            <w:sz w:val="26"/>
            <w:szCs w:val="26"/>
            <w:rPrChange w:id="75" w:author="Admin" w:date="2015-05-18T11:28:00Z">
              <w:rPr>
                <w:rFonts w:hint="eastAsia"/>
              </w:rPr>
            </w:rPrChange>
          </w:rPr>
          <w:t>logn)</w:t>
        </w:r>
      </w:moveTo>
    </w:p>
    <w:p w:rsidR="00D3211F" w:rsidRPr="00D3211F" w:rsidRDefault="00D3211F" w:rsidP="00D3211F">
      <w:pPr>
        <w:pStyle w:val="ListParagraph"/>
        <w:numPr>
          <w:ilvl w:val="0"/>
          <w:numId w:val="6"/>
        </w:numPr>
        <w:rPr>
          <w:ins w:id="76" w:author="Admin" w:date="2015-05-18T11:28:00Z"/>
          <w:sz w:val="26"/>
          <w:szCs w:val="26"/>
          <w:rPrChange w:id="77" w:author="Admin" w:date="2015-05-18T11:28:00Z">
            <w:rPr>
              <w:ins w:id="78" w:author="Admin" w:date="2015-05-18T11:28:00Z"/>
            </w:rPr>
          </w:rPrChange>
        </w:rPr>
        <w:pPrChange w:id="79" w:author="Admin" w:date="2015-05-18T11:28:00Z">
          <w:pPr>
            <w:pStyle w:val="ListParagraph"/>
            <w:jc w:val="both"/>
          </w:pPr>
        </w:pPrChange>
      </w:pPr>
      <w:moveTo w:id="80" w:author="Admin" w:date="2015-05-18T11:27:00Z">
        <w:del w:id="81" w:author="Admin" w:date="2015-05-18T11:27:00Z">
          <w:r w:rsidRPr="00D3211F" w:rsidDel="00D3211F">
            <w:rPr>
              <w:rFonts w:hint="eastAsia"/>
              <w:sz w:val="26"/>
              <w:szCs w:val="26"/>
              <w:rPrChange w:id="82" w:author="Admin" w:date="2015-05-18T11:28:00Z">
                <w:rPr>
                  <w:rFonts w:hint="eastAsia"/>
                </w:rPr>
              </w:rPrChange>
            </w:rPr>
            <w:tab/>
          </w:r>
          <w:r w:rsidRPr="00D3211F" w:rsidDel="00D3211F">
            <w:rPr>
              <w:rFonts w:hint="eastAsia"/>
              <w:sz w:val="26"/>
              <w:szCs w:val="26"/>
              <w:rPrChange w:id="83" w:author="Admin" w:date="2015-05-18T11:28:00Z">
                <w:rPr>
                  <w:rFonts w:hint="eastAsia"/>
                </w:rPr>
              </w:rPrChange>
            </w:rPr>
            <w:tab/>
          </w:r>
        </w:del>
        <w:r w:rsidRPr="00D3211F">
          <w:rPr>
            <w:sz w:val="26"/>
            <w:szCs w:val="26"/>
            <w:rPrChange w:id="84" w:author="Admin" w:date="2015-05-18T11:28:00Z">
              <w:rPr/>
            </w:rPrChange>
          </w:rPr>
          <w:t>Tuy nhiên chúng ta sẽ sử dụng 1 phương pháp hiệu quả hơn, ít tốn kém chi phí hơn đó là</w:t>
        </w:r>
        <w:r w:rsidRPr="00D3211F">
          <w:rPr>
            <w:rFonts w:hint="eastAsia"/>
            <w:sz w:val="26"/>
            <w:szCs w:val="26"/>
            <w:rPrChange w:id="85" w:author="Admin" w:date="2015-05-18T11:28:00Z">
              <w:rPr>
                <w:rFonts w:hint="eastAsia"/>
              </w:rPr>
            </w:rPrChange>
          </w:rPr>
          <w:t xml:space="preserve"> phương pháp phát tán niềm tin (belief propagation)</w:t>
        </w:r>
        <w:r w:rsidRPr="00D3211F">
          <w:rPr>
            <w:sz w:val="26"/>
            <w:szCs w:val="26"/>
            <w:rPrChange w:id="86" w:author="Admin" w:date="2015-05-18T11:28:00Z">
              <w:rPr/>
            </w:rPrChange>
          </w:rPr>
          <w:t>.Phương pháp này chỉ có độ phức tạp là</w:t>
        </w:r>
        <w:r w:rsidRPr="00D3211F">
          <w:rPr>
            <w:rFonts w:hint="eastAsia"/>
            <w:sz w:val="26"/>
            <w:szCs w:val="26"/>
            <w:rPrChange w:id="87" w:author="Admin" w:date="2015-05-18T11:28:00Z">
              <w:rPr>
                <w:rFonts w:hint="eastAsia"/>
              </w:rPr>
            </w:rPrChange>
          </w:rPr>
          <w:t xml:space="preserve"> O(nlogn)</w:t>
        </w:r>
      </w:moveTo>
      <w:moveToRangeEnd w:id="55"/>
    </w:p>
    <w:p w:rsidR="00B94D33" w:rsidRPr="00D3211F" w:rsidRDefault="00B94D33" w:rsidP="00D3211F">
      <w:pPr>
        <w:ind w:left="360" w:firstLine="360"/>
        <w:rPr>
          <w:sz w:val="26"/>
          <w:szCs w:val="26"/>
          <w:rPrChange w:id="88" w:author="Admin" w:date="2015-05-18T11:28:00Z">
            <w:rPr/>
          </w:rPrChange>
        </w:rPr>
        <w:pPrChange w:id="89" w:author="Admin" w:date="2015-05-18T11:28:00Z">
          <w:pPr>
            <w:pStyle w:val="ListParagraph"/>
            <w:jc w:val="both"/>
          </w:pPr>
        </w:pPrChange>
      </w:pPr>
      <w:r w:rsidRPr="00D3211F">
        <w:rPr>
          <w:rFonts w:hint="eastAsia"/>
          <w:sz w:val="26"/>
          <w:szCs w:val="26"/>
          <w:rPrChange w:id="90" w:author="Admin" w:date="2015-05-18T11:28:00Z">
            <w:rPr>
              <w:rFonts w:hint="eastAsia"/>
            </w:rPr>
          </w:rPrChange>
        </w:rPr>
        <w:t>Đặc điểm của LT Codes:</w:t>
      </w:r>
    </w:p>
    <w:p w:rsidR="00B94D33" w:rsidRPr="00874D78" w:rsidRDefault="00B94D33" w:rsidP="00B94D33">
      <w:pPr>
        <w:numPr>
          <w:ilvl w:val="0"/>
          <w:numId w:val="5"/>
        </w:numPr>
        <w:jc w:val="both"/>
        <w:rPr>
          <w:sz w:val="26"/>
          <w:szCs w:val="26"/>
        </w:rPr>
      </w:pPr>
      <w:r w:rsidRPr="00874D78">
        <w:rPr>
          <w:rFonts w:hint="eastAsia"/>
          <w:sz w:val="26"/>
          <w:szCs w:val="26"/>
        </w:rPr>
        <w:t xml:space="preserve">LT Codes truyền dữ liệu rateless, tức là lượng dữ liệu được mã hoá (encoding symbols) từ dữ liệu gốc là vô hạn, có thể được phát sinh thêm tuỳ ý. </w:t>
      </w:r>
      <w:r>
        <w:rPr>
          <w:sz w:val="26"/>
          <w:szCs w:val="26"/>
        </w:rPr>
        <w:t>Cần định nghĩa như thế nào là rate của 1 code, tu đó mới giải thích được tại sao LT code la reateless</w:t>
      </w:r>
    </w:p>
    <w:p w:rsidR="00B94D33" w:rsidRPr="00874D78" w:rsidRDefault="00B94D33" w:rsidP="00B94D33">
      <w:pPr>
        <w:numPr>
          <w:ilvl w:val="0"/>
          <w:numId w:val="5"/>
        </w:numPr>
        <w:jc w:val="both"/>
        <w:rPr>
          <w:sz w:val="26"/>
          <w:szCs w:val="26"/>
        </w:rPr>
      </w:pPr>
      <w:r w:rsidRPr="00874D78">
        <w:rPr>
          <w:rFonts w:hint="eastAsia"/>
          <w:sz w:val="26"/>
          <w:szCs w:val="26"/>
        </w:rPr>
        <w:t xml:space="preserve">Receiver có thể giải mã  được dữ liệu gốc từ bất kì tập các encoding symbols nào mà nó đã nhận chỉ với 1 lượng thừa encoding symbols không đáng kể. </w:t>
      </w:r>
      <w:r>
        <w:rPr>
          <w:sz w:val="26"/>
          <w:szCs w:val="26"/>
        </w:rPr>
        <w:t>(Chưa định nghĩa như thế nào là encoding symbol)</w:t>
      </w:r>
    </w:p>
    <w:p w:rsidR="00B94D33" w:rsidRPr="00874D78" w:rsidRDefault="00B94D33" w:rsidP="00B94D33">
      <w:pPr>
        <w:numPr>
          <w:ilvl w:val="0"/>
          <w:numId w:val="5"/>
        </w:numPr>
        <w:jc w:val="both"/>
        <w:rPr>
          <w:sz w:val="26"/>
          <w:szCs w:val="26"/>
        </w:rPr>
      </w:pPr>
      <w:r w:rsidRPr="00874D78">
        <w:rPr>
          <w:rFonts w:hint="eastAsia"/>
          <w:sz w:val="26"/>
          <w:szCs w:val="26"/>
        </w:rPr>
        <w:t>Đ</w:t>
      </w:r>
      <w:r w:rsidRPr="00874D78">
        <w:rPr>
          <w:sz w:val="26"/>
          <w:szCs w:val="26"/>
        </w:rPr>
        <w:t xml:space="preserve">ộ </w:t>
      </w:r>
      <w:r w:rsidRPr="00874D78">
        <w:rPr>
          <w:rFonts w:hint="eastAsia"/>
          <w:sz w:val="26"/>
          <w:szCs w:val="26"/>
        </w:rPr>
        <w:t>nhiễu của kênh truyền (channel) có lớn thì với việc encoding symbols được phát sinh liên tục đến khi  receiver nhận đủ để decode là quá trình truyền hoàn tất =&gt; đảm bảo truyền dữ liệu trong các môi trường có độ nhiễu cao.</w:t>
      </w:r>
      <w:r>
        <w:rPr>
          <w:sz w:val="26"/>
          <w:szCs w:val="26"/>
        </w:rPr>
        <w:t xml:space="preserve"> (Có phần lặp ý với rateless, nên gộp chung với điểm 1)</w:t>
      </w:r>
    </w:p>
    <w:p w:rsidR="00B94D33" w:rsidRPr="00874D78" w:rsidRDefault="00B94D33" w:rsidP="00B94D33">
      <w:pPr>
        <w:numPr>
          <w:ilvl w:val="0"/>
          <w:numId w:val="5"/>
        </w:numPr>
        <w:jc w:val="both"/>
        <w:rPr>
          <w:sz w:val="26"/>
          <w:szCs w:val="26"/>
        </w:rPr>
      </w:pPr>
      <w:r w:rsidRPr="00874D78">
        <w:rPr>
          <w:rFonts w:hint="eastAsia"/>
          <w:sz w:val="26"/>
          <w:szCs w:val="26"/>
        </w:rPr>
        <w:t>Thời gian mã hoá và giải mã sẽ càng tối ưu hơn khi xử lý các dữ liệu lớn.</w:t>
      </w:r>
    </w:p>
    <w:p w:rsidR="00B94D33" w:rsidRPr="00874D78" w:rsidDel="00D3211F" w:rsidRDefault="00B94D33" w:rsidP="00702D27">
      <w:pPr>
        <w:ind w:left="360"/>
        <w:jc w:val="both"/>
        <w:rPr>
          <w:moveFrom w:id="91" w:author="Admin" w:date="2015-05-18T11:27:00Z"/>
          <w:sz w:val="26"/>
          <w:szCs w:val="26"/>
        </w:rPr>
      </w:pPr>
      <w:r w:rsidRPr="00874D78">
        <w:rPr>
          <w:rFonts w:hint="eastAsia"/>
          <w:sz w:val="26"/>
          <w:szCs w:val="26"/>
        </w:rPr>
        <w:tab/>
      </w:r>
      <w:moveFromRangeStart w:id="92" w:author="Admin" w:date="2015-05-18T11:27:00Z" w:name="move419711767"/>
      <w:moveFrom w:id="93" w:author="Admin" w:date="2015-05-18T11:27:00Z">
        <w:r w:rsidRPr="00874D78" w:rsidDel="00D3211F">
          <w:rPr>
            <w:rFonts w:hint="eastAsia"/>
            <w:sz w:val="26"/>
            <w:szCs w:val="26"/>
          </w:rPr>
          <w:t>Sơ lược quá trình mã hoá và giải mã</w:t>
        </w:r>
      </w:moveFrom>
    </w:p>
    <w:p w:rsidR="00B94D33" w:rsidRPr="00874D78" w:rsidDel="00D3211F" w:rsidRDefault="00B94D33" w:rsidP="00D3211F">
      <w:pPr>
        <w:ind w:left="360"/>
        <w:jc w:val="both"/>
        <w:rPr>
          <w:moveFrom w:id="94" w:author="Admin" w:date="2015-05-18T11:27:00Z"/>
          <w:sz w:val="26"/>
          <w:szCs w:val="26"/>
        </w:rPr>
        <w:pPrChange w:id="95" w:author="Admin" w:date="2015-05-18T11:27:00Z">
          <w:pPr>
            <w:numPr>
              <w:numId w:val="5"/>
            </w:numPr>
            <w:ind w:left="720" w:hanging="360"/>
            <w:jc w:val="both"/>
          </w:pPr>
        </w:pPrChange>
      </w:pPr>
      <w:moveFrom w:id="96" w:author="Admin" w:date="2015-05-18T11:27:00Z">
        <w:r w:rsidRPr="00087C0C" w:rsidDel="00D3211F">
          <w:rPr>
            <w:sz w:val="26"/>
            <w:szCs w:val="26"/>
            <w:u w:val="single"/>
          </w:rPr>
          <w:t>Encode</w:t>
        </w:r>
        <w:r w:rsidRPr="00874D78" w:rsidDel="00D3211F">
          <w:rPr>
            <w:rFonts w:hint="eastAsia"/>
            <w:sz w:val="26"/>
            <w:szCs w:val="26"/>
          </w:rPr>
          <w:t>: Random các phần nhỏ từ dữ liệu gốc và XOR lại với nhau</w:t>
        </w:r>
      </w:moveFrom>
    </w:p>
    <w:p w:rsidR="00B94D33" w:rsidRPr="00874D78" w:rsidDel="00D3211F" w:rsidRDefault="00B94D33" w:rsidP="00D3211F">
      <w:pPr>
        <w:ind w:left="360"/>
        <w:jc w:val="both"/>
        <w:rPr>
          <w:moveFrom w:id="97" w:author="Admin" w:date="2015-05-18T11:27:00Z"/>
          <w:sz w:val="26"/>
          <w:szCs w:val="26"/>
        </w:rPr>
        <w:pPrChange w:id="98" w:author="Admin" w:date="2015-05-18T11:27:00Z">
          <w:pPr>
            <w:numPr>
              <w:numId w:val="5"/>
            </w:numPr>
            <w:ind w:left="720" w:hanging="360"/>
            <w:jc w:val="both"/>
          </w:pPr>
        </w:pPrChange>
      </w:pPr>
      <w:moveFrom w:id="99" w:author="Admin" w:date="2015-05-18T11:27:00Z">
        <w:r w:rsidRPr="00087C0C" w:rsidDel="00D3211F">
          <w:rPr>
            <w:sz w:val="26"/>
            <w:szCs w:val="26"/>
            <w:u w:val="single"/>
          </w:rPr>
          <w:t>Decode</w:t>
        </w:r>
        <w:r w:rsidRPr="00874D78" w:rsidDel="00D3211F">
          <w:rPr>
            <w:rFonts w:hint="eastAsia"/>
            <w:sz w:val="26"/>
            <w:szCs w:val="26"/>
          </w:rPr>
          <w:t xml:space="preserve">: </w:t>
        </w:r>
      </w:moveFrom>
    </w:p>
    <w:p w:rsidR="00B94D33" w:rsidRPr="00874D78" w:rsidDel="00D3211F" w:rsidRDefault="00B94D33" w:rsidP="00702D27">
      <w:pPr>
        <w:ind w:left="360"/>
        <w:jc w:val="both"/>
        <w:rPr>
          <w:moveFrom w:id="100" w:author="Admin" w:date="2015-05-18T11:27:00Z"/>
          <w:sz w:val="26"/>
          <w:szCs w:val="26"/>
        </w:rPr>
      </w:pPr>
      <w:moveFrom w:id="101" w:author="Admin" w:date="2015-05-18T11:27:00Z">
        <w:r w:rsidDel="00D3211F">
          <w:rPr>
            <w:rFonts w:hint="eastAsia"/>
            <w:sz w:val="26"/>
            <w:szCs w:val="26"/>
          </w:rPr>
          <w:tab/>
        </w:r>
        <w:r w:rsidRPr="00874D78" w:rsidDel="00D3211F">
          <w:rPr>
            <w:rFonts w:hint="eastAsia"/>
            <w:sz w:val="26"/>
            <w:szCs w:val="26"/>
          </w:rPr>
          <w:tab/>
          <w:t xml:space="preserve">Decode đơn giản: </w:t>
        </w:r>
        <w:r w:rsidRPr="00874D78" w:rsidDel="00D3211F">
          <w:rPr>
            <w:sz w:val="26"/>
            <w:szCs w:val="26"/>
          </w:rPr>
          <w:t>Chúng ta có thể sử dụng</w:t>
        </w:r>
        <w:r w:rsidRPr="00874D78" w:rsidDel="00D3211F">
          <w:rPr>
            <w:rFonts w:hint="eastAsia"/>
            <w:sz w:val="26"/>
            <w:szCs w:val="26"/>
          </w:rPr>
          <w:t xml:space="preserve"> phương pháp Gauss để decode như là giải hệ phương trình tuyến tính</w:t>
        </w:r>
        <w:r w:rsidRPr="00874D78" w:rsidDel="00D3211F">
          <w:rPr>
            <w:sz w:val="26"/>
            <w:szCs w:val="26"/>
          </w:rPr>
          <w:t>.Phương pháp này có độ phức tạp là</w:t>
        </w:r>
        <w:r w:rsidRPr="00874D78" w:rsidDel="00D3211F">
          <w:rPr>
            <w:rFonts w:hint="eastAsia"/>
            <w:sz w:val="26"/>
            <w:szCs w:val="26"/>
          </w:rPr>
          <w:t xml:space="preserve"> O(n</w:t>
        </w:r>
        <w:r w:rsidRPr="00874D78" w:rsidDel="00D3211F">
          <w:rPr>
            <w:rFonts w:hint="eastAsia"/>
            <w:sz w:val="26"/>
            <w:szCs w:val="26"/>
            <w:vertAlign w:val="superscript"/>
          </w:rPr>
          <w:t>2</w:t>
        </w:r>
        <w:r w:rsidRPr="00874D78" w:rsidDel="00D3211F">
          <w:rPr>
            <w:rFonts w:hint="eastAsia"/>
            <w:sz w:val="26"/>
            <w:szCs w:val="26"/>
          </w:rPr>
          <w:t>logn)</w:t>
        </w:r>
      </w:moveFrom>
    </w:p>
    <w:p w:rsidR="00B94D33" w:rsidRDefault="00B94D33" w:rsidP="00D3211F">
      <w:pPr>
        <w:ind w:left="360"/>
        <w:jc w:val="both"/>
        <w:rPr>
          <w:sz w:val="26"/>
          <w:szCs w:val="26"/>
        </w:rPr>
        <w:pPrChange w:id="102" w:author="Admin" w:date="2015-05-18T11:27:00Z">
          <w:pPr>
            <w:ind w:left="360"/>
            <w:jc w:val="both"/>
          </w:pPr>
        </w:pPrChange>
      </w:pPr>
      <w:moveFrom w:id="103" w:author="Admin" w:date="2015-05-18T11:27:00Z">
        <w:r w:rsidRPr="00874D78" w:rsidDel="00D3211F">
          <w:rPr>
            <w:rFonts w:hint="eastAsia"/>
            <w:sz w:val="26"/>
            <w:szCs w:val="26"/>
          </w:rPr>
          <w:tab/>
        </w:r>
        <w:r w:rsidDel="00D3211F">
          <w:rPr>
            <w:rFonts w:hint="eastAsia"/>
            <w:sz w:val="26"/>
            <w:szCs w:val="26"/>
          </w:rPr>
          <w:tab/>
        </w:r>
        <w:r w:rsidRPr="00874D78" w:rsidDel="00D3211F">
          <w:rPr>
            <w:sz w:val="26"/>
            <w:szCs w:val="26"/>
          </w:rPr>
          <w:t>Tuy nhiên chúng ta sẽ sử dụng 1 phương pháp hiệu quả hơn, ít tốn kém chi phí hơn đó là</w:t>
        </w:r>
        <w:r w:rsidRPr="00874D78" w:rsidDel="00D3211F">
          <w:rPr>
            <w:rFonts w:hint="eastAsia"/>
            <w:sz w:val="26"/>
            <w:szCs w:val="26"/>
          </w:rPr>
          <w:t xml:space="preserve"> phương pháp phát tán niềm tin (belief propagation)</w:t>
        </w:r>
        <w:r w:rsidRPr="00874D78" w:rsidDel="00D3211F">
          <w:rPr>
            <w:sz w:val="26"/>
            <w:szCs w:val="26"/>
          </w:rPr>
          <w:t>.Phương pháp này chỉ có độ phức tạp là</w:t>
        </w:r>
        <w:r w:rsidRPr="00874D78" w:rsidDel="00D3211F">
          <w:rPr>
            <w:rFonts w:hint="eastAsia"/>
            <w:sz w:val="26"/>
            <w:szCs w:val="26"/>
          </w:rPr>
          <w:t xml:space="preserve"> O(nlogn)</w:t>
        </w:r>
      </w:moveFrom>
      <w:moveFromRangeEnd w:id="92"/>
    </w:p>
    <w:p w:rsidR="00B94D33" w:rsidDel="00D3211F" w:rsidRDefault="00B94D33" w:rsidP="00B94D33">
      <w:pPr>
        <w:ind w:left="360"/>
        <w:jc w:val="both"/>
        <w:rPr>
          <w:del w:id="104" w:author="Admin" w:date="2015-05-18T11:29:00Z"/>
          <w:sz w:val="26"/>
          <w:szCs w:val="26"/>
        </w:rPr>
      </w:pPr>
    </w:p>
    <w:p w:rsidR="00B94D33" w:rsidRPr="00B94D33" w:rsidDel="00D3211F" w:rsidRDefault="00B94D33" w:rsidP="00B94D33">
      <w:pPr>
        <w:ind w:left="360"/>
        <w:jc w:val="both"/>
        <w:rPr>
          <w:del w:id="105" w:author="Admin" w:date="2015-05-18T11:29:00Z"/>
          <w:color w:val="FF0000"/>
          <w:sz w:val="26"/>
          <w:szCs w:val="26"/>
        </w:rPr>
      </w:pPr>
      <w:del w:id="106" w:author="Admin" w:date="2015-05-18T11:29:00Z">
        <w:r w:rsidRPr="00B94D33" w:rsidDel="00D3211F">
          <w:rPr>
            <w:color w:val="FF0000"/>
            <w:sz w:val="26"/>
            <w:szCs w:val="26"/>
          </w:rPr>
          <w:delText xml:space="preserve">(Nên format lại: </w:delText>
        </w:r>
      </w:del>
    </w:p>
    <w:p w:rsidR="00B94D33" w:rsidRPr="00B94D33" w:rsidDel="00D3211F" w:rsidRDefault="00B94D33" w:rsidP="00B94D33">
      <w:pPr>
        <w:ind w:left="360"/>
        <w:jc w:val="both"/>
        <w:rPr>
          <w:del w:id="107" w:author="Admin" w:date="2015-05-18T11:29:00Z"/>
          <w:color w:val="FF0000"/>
          <w:sz w:val="26"/>
          <w:szCs w:val="26"/>
        </w:rPr>
      </w:pPr>
      <w:del w:id="108" w:author="Admin" w:date="2015-05-18T11:29:00Z">
        <w:r w:rsidRPr="00B94D33" w:rsidDel="00D3211F">
          <w:rPr>
            <w:color w:val="FF0000"/>
            <w:sz w:val="26"/>
            <w:szCs w:val="26"/>
          </w:rPr>
          <w:delText>đầu tiên là các định nghĩa: như thế nào là data symbols, như thế nào là encoding symbols, như thế nào là bậc của 1 encoding symbol</w:delText>
        </w:r>
      </w:del>
    </w:p>
    <w:p w:rsidR="00B94D33" w:rsidRPr="00B94D33" w:rsidDel="00D3211F" w:rsidRDefault="00B94D33" w:rsidP="00B94D33">
      <w:pPr>
        <w:ind w:left="360"/>
        <w:jc w:val="both"/>
        <w:rPr>
          <w:del w:id="109" w:author="Admin" w:date="2015-05-18T11:29:00Z"/>
          <w:color w:val="FF0000"/>
          <w:sz w:val="26"/>
          <w:szCs w:val="26"/>
        </w:rPr>
      </w:pPr>
      <w:del w:id="110" w:author="Admin" w:date="2015-05-18T11:29:00Z">
        <w:r w:rsidRPr="00B94D33" w:rsidDel="00D3211F">
          <w:rPr>
            <w:color w:val="FF0000"/>
            <w:sz w:val="26"/>
            <w:szCs w:val="26"/>
          </w:rPr>
          <w:delText>Sau đó đến sơ lược mã hóa và giải mã</w:delText>
        </w:r>
      </w:del>
    </w:p>
    <w:p w:rsidR="00B94D33" w:rsidRPr="00B94D33" w:rsidDel="00D3211F" w:rsidRDefault="00B94D33" w:rsidP="00B94D33">
      <w:pPr>
        <w:ind w:left="360"/>
        <w:jc w:val="both"/>
        <w:rPr>
          <w:del w:id="111" w:author="Admin" w:date="2015-05-18T11:29:00Z"/>
          <w:color w:val="FF0000"/>
          <w:sz w:val="26"/>
          <w:szCs w:val="26"/>
        </w:rPr>
      </w:pPr>
      <w:del w:id="112" w:author="Admin" w:date="2015-05-18T11:29:00Z">
        <w:r w:rsidRPr="00B94D33" w:rsidDel="00D3211F">
          <w:rPr>
            <w:color w:val="FF0000"/>
            <w:sz w:val="26"/>
            <w:szCs w:val="26"/>
          </w:rPr>
          <w:delText>Sau đó đến các đặc điểm nổi bật )</w:delText>
        </w:r>
      </w:del>
    </w:p>
    <w:p w:rsidR="00B94D33" w:rsidRPr="00874D78" w:rsidRDefault="00B94D33" w:rsidP="00B94D33">
      <w:pPr>
        <w:pStyle w:val="ListParagraph"/>
        <w:numPr>
          <w:ilvl w:val="0"/>
          <w:numId w:val="1"/>
        </w:numPr>
        <w:jc w:val="both"/>
        <w:rPr>
          <w:b/>
          <w:sz w:val="26"/>
          <w:szCs w:val="26"/>
        </w:rPr>
      </w:pPr>
      <w:r w:rsidRPr="00874D78">
        <w:rPr>
          <w:rFonts w:hint="eastAsia"/>
          <w:b/>
          <w:sz w:val="26"/>
          <w:szCs w:val="26"/>
        </w:rPr>
        <w:t>Quá trình mã hoá và giải mã</w:t>
      </w:r>
    </w:p>
    <w:p w:rsidR="00B94D33" w:rsidRPr="00874D78" w:rsidRDefault="00B94D33" w:rsidP="00B94D33">
      <w:pPr>
        <w:ind w:left="360" w:firstLine="360"/>
        <w:jc w:val="both"/>
        <w:rPr>
          <w:sz w:val="26"/>
          <w:szCs w:val="26"/>
        </w:rPr>
      </w:pPr>
      <w:r w:rsidRPr="00874D78">
        <w:rPr>
          <w:rFonts w:hint="eastAsia"/>
          <w:sz w:val="26"/>
          <w:szCs w:val="26"/>
        </w:rPr>
        <w:t>Quá trình phát sinh 1 encoding symbol:</w:t>
      </w:r>
    </w:p>
    <w:p w:rsidR="00B94D33" w:rsidRPr="00874D78" w:rsidRDefault="00B94D33" w:rsidP="00B94D33">
      <w:pPr>
        <w:pStyle w:val="ListParagraph"/>
        <w:numPr>
          <w:ilvl w:val="0"/>
          <w:numId w:val="2"/>
        </w:numPr>
        <w:jc w:val="both"/>
        <w:rPr>
          <w:sz w:val="26"/>
          <w:szCs w:val="26"/>
        </w:rPr>
      </w:pPr>
      <w:r w:rsidRPr="00874D78">
        <w:rPr>
          <w:rFonts w:hint="eastAsia"/>
          <w:sz w:val="26"/>
          <w:szCs w:val="26"/>
        </w:rPr>
        <w:t xml:space="preserve">Chọn ngẫu nhiên bậc </w:t>
      </w:r>
      <w:r w:rsidRPr="00874D78">
        <w:rPr>
          <w:rFonts w:hint="eastAsia"/>
          <w:i/>
          <w:sz w:val="26"/>
          <w:szCs w:val="26"/>
        </w:rPr>
        <w:t>d</w:t>
      </w:r>
      <w:r w:rsidRPr="00874D78">
        <w:rPr>
          <w:rFonts w:hint="eastAsia"/>
          <w:sz w:val="26"/>
          <w:szCs w:val="26"/>
        </w:rPr>
        <w:t xml:space="preserve"> cho encoding symbol từ hàm phân phối bậc (sẽ đề cập chi tiết ở phần sau)</w:t>
      </w:r>
    </w:p>
    <w:p w:rsidR="00B94D33" w:rsidRPr="00874D78" w:rsidRDefault="00B94D33" w:rsidP="00B94D33">
      <w:pPr>
        <w:pStyle w:val="ListParagraph"/>
        <w:numPr>
          <w:ilvl w:val="0"/>
          <w:numId w:val="2"/>
        </w:numPr>
        <w:jc w:val="both"/>
        <w:rPr>
          <w:sz w:val="26"/>
          <w:szCs w:val="26"/>
        </w:rPr>
      </w:pPr>
      <w:r w:rsidRPr="00874D78">
        <w:rPr>
          <w:rFonts w:hint="eastAsia"/>
          <w:sz w:val="26"/>
          <w:szCs w:val="26"/>
        </w:rPr>
        <w:t xml:space="preserve">Chọn ngẫu nhiên </w:t>
      </w:r>
      <w:r w:rsidRPr="00874D78">
        <w:rPr>
          <w:rFonts w:hint="eastAsia"/>
          <w:i/>
          <w:sz w:val="26"/>
          <w:szCs w:val="26"/>
        </w:rPr>
        <w:t>d</w:t>
      </w:r>
      <w:r w:rsidRPr="00874D78">
        <w:rPr>
          <w:rFonts w:hint="eastAsia"/>
          <w:sz w:val="26"/>
          <w:szCs w:val="26"/>
        </w:rPr>
        <w:t xml:space="preserve"> input symbols (dữ liệu đầu vào) phân biệt từ dữ liệu gốc</w:t>
      </w:r>
    </w:p>
    <w:p w:rsidR="00B94D33" w:rsidRDefault="00B94D33" w:rsidP="00B94D33">
      <w:pPr>
        <w:pStyle w:val="ListParagraph"/>
        <w:numPr>
          <w:ilvl w:val="0"/>
          <w:numId w:val="2"/>
        </w:numPr>
        <w:jc w:val="both"/>
        <w:rPr>
          <w:ins w:id="113" w:author="Admin" w:date="2015-05-18T11:58:00Z"/>
          <w:sz w:val="26"/>
          <w:szCs w:val="26"/>
        </w:rPr>
      </w:pPr>
      <w:r w:rsidRPr="00874D78">
        <w:rPr>
          <w:rFonts w:hint="eastAsia"/>
          <w:sz w:val="26"/>
          <w:szCs w:val="26"/>
        </w:rPr>
        <w:t>XOR các input symbols với nhau để tạo thành encoding symbol</w:t>
      </w:r>
    </w:p>
    <w:p w:rsidR="00422ECF" w:rsidRDefault="00422ECF" w:rsidP="00702D27">
      <w:pPr>
        <w:pStyle w:val="ListParagraph"/>
        <w:jc w:val="both"/>
        <w:rPr>
          <w:ins w:id="114" w:author="Admin" w:date="2015-05-18T12:23:00Z"/>
          <w:sz w:val="26"/>
          <w:szCs w:val="26"/>
        </w:rPr>
        <w:pPrChange w:id="115" w:author="Admin" w:date="2015-05-18T12:23:00Z">
          <w:pPr>
            <w:pStyle w:val="ListParagraph"/>
            <w:numPr>
              <w:numId w:val="2"/>
            </w:numPr>
            <w:ind w:hanging="360"/>
            <w:jc w:val="both"/>
          </w:pPr>
        </w:pPrChange>
      </w:pPr>
    </w:p>
    <w:p w:rsidR="00702D27" w:rsidRDefault="00702D27" w:rsidP="00702D27">
      <w:pPr>
        <w:pStyle w:val="ListParagraph"/>
        <w:jc w:val="both"/>
        <w:rPr>
          <w:ins w:id="116" w:author="Admin" w:date="2015-05-18T12:23:00Z"/>
          <w:sz w:val="26"/>
          <w:szCs w:val="26"/>
        </w:rPr>
        <w:pPrChange w:id="117" w:author="Admin" w:date="2015-05-18T12:23:00Z">
          <w:pPr>
            <w:pStyle w:val="ListParagraph"/>
            <w:numPr>
              <w:numId w:val="2"/>
            </w:numPr>
            <w:ind w:hanging="360"/>
            <w:jc w:val="both"/>
          </w:pPr>
        </w:pPrChange>
      </w:pPr>
    </w:p>
    <w:p w:rsidR="00702D27" w:rsidRDefault="00702D27" w:rsidP="00702D27">
      <w:pPr>
        <w:pStyle w:val="ListParagraph"/>
        <w:jc w:val="both"/>
        <w:rPr>
          <w:ins w:id="118" w:author="Admin" w:date="2015-05-18T12:01:00Z"/>
          <w:sz w:val="26"/>
          <w:szCs w:val="26"/>
        </w:rPr>
        <w:pPrChange w:id="119" w:author="Admin" w:date="2015-05-18T12:23:00Z">
          <w:pPr>
            <w:pStyle w:val="ListParagraph"/>
            <w:numPr>
              <w:numId w:val="2"/>
            </w:numPr>
            <w:ind w:hanging="360"/>
            <w:jc w:val="both"/>
          </w:pPr>
        </w:pPrChange>
      </w:pPr>
      <w:r>
        <w:rPr>
          <w:noProof/>
          <w:sz w:val="26"/>
          <w:szCs w:val="26"/>
        </w:rPr>
        <mc:AlternateContent>
          <mc:Choice Requires="wpg">
            <w:drawing>
              <wp:anchor distT="0" distB="0" distL="114300" distR="114300" simplePos="0" relativeHeight="251659264" behindDoc="0" locked="0" layoutInCell="1" allowOverlap="1" wp14:anchorId="6B161A71" wp14:editId="4A015C75">
                <wp:simplePos x="0" y="0"/>
                <wp:positionH relativeFrom="column">
                  <wp:posOffset>303530</wp:posOffset>
                </wp:positionH>
                <wp:positionV relativeFrom="paragraph">
                  <wp:posOffset>72291</wp:posOffset>
                </wp:positionV>
                <wp:extent cx="5398301" cy="2386063"/>
                <wp:effectExtent l="76200" t="57150" r="12065" b="0"/>
                <wp:wrapNone/>
                <wp:docPr id="39" name="Group 39"/>
                <wp:cNvGraphicFramePr/>
                <a:graphic xmlns:a="http://schemas.openxmlformats.org/drawingml/2006/main">
                  <a:graphicData uri="http://schemas.microsoft.com/office/word/2010/wordprocessingGroup">
                    <wpg:wgp>
                      <wpg:cNvGrpSpPr/>
                      <wpg:grpSpPr>
                        <a:xfrm>
                          <a:off x="0" y="0"/>
                          <a:ext cx="5398301" cy="2386063"/>
                          <a:chOff x="0" y="0"/>
                          <a:chExt cx="5398300" cy="2386063"/>
                        </a:xfrm>
                      </wpg:grpSpPr>
                      <wps:wsp>
                        <wps:cNvPr id="34" name="Straight Arrow Connector 34"/>
                        <wps:cNvCnPr/>
                        <wps:spPr>
                          <a:xfrm>
                            <a:off x="2584174" y="1502796"/>
                            <a:ext cx="0" cy="24251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cNvPr id="38" name="Group 38"/>
                        <wpg:cNvGrpSpPr/>
                        <wpg:grpSpPr>
                          <a:xfrm>
                            <a:off x="0" y="0"/>
                            <a:ext cx="5398300" cy="2386063"/>
                            <a:chOff x="0" y="0"/>
                            <a:chExt cx="5398300" cy="2386063"/>
                          </a:xfrm>
                        </wpg:grpSpPr>
                        <wps:wsp>
                          <wps:cNvPr id="20" name="Straight Arrow Connector 20"/>
                          <wps:cNvCnPr/>
                          <wps:spPr>
                            <a:xfrm>
                              <a:off x="826936" y="159026"/>
                              <a:ext cx="29094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2" name="Straight Arrow Connector 22"/>
                          <wps:cNvCnPr/>
                          <wps:spPr>
                            <a:xfrm>
                              <a:off x="1200647" y="262393"/>
                              <a:ext cx="0" cy="21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9" name="Straight Connector 29"/>
                          <wps:cNvCnPr/>
                          <wps:spPr>
                            <a:xfrm>
                              <a:off x="795131" y="128016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a:off x="1701580" y="128016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1" name="Straight Connector 31"/>
                          <wps:cNvCnPr/>
                          <wps:spPr>
                            <a:xfrm>
                              <a:off x="3188474" y="128016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2" name="Straight Connector 32"/>
                          <wps:cNvCnPr/>
                          <wps:spPr>
                            <a:xfrm>
                              <a:off x="4675367" y="1280160"/>
                              <a:ext cx="0" cy="2190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3" name="Straight Connector 33"/>
                          <wps:cNvCnPr/>
                          <wps:spPr>
                            <a:xfrm>
                              <a:off x="787180" y="1510748"/>
                              <a:ext cx="3904090"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37" name="Group 37"/>
                          <wpg:cNvGrpSpPr/>
                          <wpg:grpSpPr>
                            <a:xfrm>
                              <a:off x="0" y="0"/>
                              <a:ext cx="5398300" cy="2386063"/>
                              <a:chOff x="0" y="0"/>
                              <a:chExt cx="5398300" cy="2386063"/>
                            </a:xfrm>
                          </wpg:grpSpPr>
                          <wpg:grpSp>
                            <wpg:cNvPr id="18" name="Group 18"/>
                            <wpg:cNvGrpSpPr/>
                            <wpg:grpSpPr>
                              <a:xfrm>
                                <a:off x="644055" y="993913"/>
                                <a:ext cx="4754245" cy="295275"/>
                                <a:chOff x="0" y="0"/>
                                <a:chExt cx="4754459" cy="295275"/>
                              </a:xfrm>
                            </wpg:grpSpPr>
                            <wps:wsp>
                              <wps:cNvPr id="2" name="Rectangle 2"/>
                              <wps:cNvSpPr/>
                              <wps:spPr>
                                <a:xfrm>
                                  <a:off x="0" y="0"/>
                                  <a:ext cx="295275" cy="295275"/>
                                </a:xfrm>
                                <a:prstGeom prst="rect">
                                  <a:avLst/>
                                </a:prstGeom>
                                <a:solidFill>
                                  <a:schemeClr val="accent2">
                                    <a:lumMod val="75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96883" y="0"/>
                                  <a:ext cx="295275" cy="295275"/>
                                </a:xfrm>
                                <a:prstGeom prst="rect">
                                  <a:avLst/>
                                </a:prstGeom>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593766" y="0"/>
                                  <a:ext cx="295275" cy="295275"/>
                                </a:xfrm>
                                <a:prstGeom prst="rect">
                                  <a:avLst/>
                                </a:prstGeom>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890649" y="0"/>
                                  <a:ext cx="295275" cy="295275"/>
                                </a:xfrm>
                                <a:prstGeom prst="rect">
                                  <a:avLst/>
                                </a:prstGeom>
                                <a:solidFill>
                                  <a:schemeClr val="accent2">
                                    <a:lumMod val="75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187532" y="0"/>
                                  <a:ext cx="295275" cy="295275"/>
                                </a:xfrm>
                                <a:prstGeom prst="rect">
                                  <a:avLst/>
                                </a:prstGeom>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484415" y="0"/>
                                  <a:ext cx="295275" cy="295275"/>
                                </a:xfrm>
                                <a:prstGeom prst="rect">
                                  <a:avLst/>
                                </a:prstGeom>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781298" y="0"/>
                                  <a:ext cx="295275" cy="295275"/>
                                </a:xfrm>
                                <a:prstGeom prst="rect">
                                  <a:avLst/>
                                </a:prstGeom>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078182" y="0"/>
                                  <a:ext cx="295275" cy="295275"/>
                                </a:xfrm>
                                <a:prstGeom prst="rect">
                                  <a:avLst/>
                                </a:prstGeom>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375065" y="0"/>
                                  <a:ext cx="295275" cy="295275"/>
                                </a:xfrm>
                                <a:prstGeom prst="rect">
                                  <a:avLst/>
                                </a:prstGeom>
                                <a:solidFill>
                                  <a:schemeClr val="accent2">
                                    <a:lumMod val="75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671948" y="0"/>
                                  <a:ext cx="295275" cy="295275"/>
                                </a:xfrm>
                                <a:prstGeom prst="rect">
                                  <a:avLst/>
                                </a:prstGeom>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968831" y="0"/>
                                  <a:ext cx="295275" cy="295275"/>
                                </a:xfrm>
                                <a:prstGeom prst="rect">
                                  <a:avLst/>
                                </a:prstGeom>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265714" y="0"/>
                                  <a:ext cx="295275" cy="295275"/>
                                </a:xfrm>
                                <a:prstGeom prst="rect">
                                  <a:avLst/>
                                </a:prstGeom>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562597" y="0"/>
                                  <a:ext cx="295275" cy="295275"/>
                                </a:xfrm>
                                <a:prstGeom prst="rect">
                                  <a:avLst/>
                                </a:prstGeom>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865418" y="0"/>
                                  <a:ext cx="295275" cy="295275"/>
                                </a:xfrm>
                                <a:prstGeom prst="rect">
                                  <a:avLst/>
                                </a:prstGeom>
                                <a:solidFill>
                                  <a:schemeClr val="accent2">
                                    <a:lumMod val="75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156363" y="0"/>
                                  <a:ext cx="295275" cy="295275"/>
                                </a:xfrm>
                                <a:prstGeom prst="rect">
                                  <a:avLst/>
                                </a:prstGeom>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459184" y="0"/>
                                  <a:ext cx="295275" cy="295275"/>
                                </a:xfrm>
                                <a:prstGeom prst="rect">
                                  <a:avLst/>
                                </a:prstGeom>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Rounded Rectangle 19"/>
                            <wps:cNvSpPr/>
                            <wps:spPr>
                              <a:xfrm>
                                <a:off x="0" y="0"/>
                                <a:ext cx="783744" cy="290945"/>
                              </a:xfrm>
                              <a:prstGeom prst="roundRect">
                                <a:avLst/>
                              </a:prstGeom>
                            </wps:spPr>
                            <wps:style>
                              <a:lnRef idx="3">
                                <a:schemeClr val="lt1"/>
                              </a:lnRef>
                              <a:fillRef idx="1">
                                <a:schemeClr val="dk1"/>
                              </a:fillRef>
                              <a:effectRef idx="1">
                                <a:schemeClr val="dk1"/>
                              </a:effectRef>
                              <a:fontRef idx="minor">
                                <a:schemeClr val="lt1"/>
                              </a:fontRef>
                            </wps:style>
                            <wps:txbx>
                              <w:txbxContent>
                                <w:p w:rsidR="00422ECF" w:rsidRPr="00422ECF" w:rsidRDefault="00422ECF" w:rsidP="00422ECF">
                                  <w:pPr>
                                    <w:jc w:val="center"/>
                                    <w:rPr>
                                      <w:sz w:val="18"/>
                                      <w:rPrChange w:id="120" w:author="Admin" w:date="2015-05-18T12:01:00Z">
                                        <w:rPr/>
                                      </w:rPrChange>
                                    </w:rPr>
                                    <w:pPrChange w:id="121" w:author="Admin" w:date="2015-05-18T12:01:00Z">
                                      <w:pPr/>
                                    </w:pPrChange>
                                  </w:pPr>
                                  <w:ins w:id="122" w:author="Admin" w:date="2015-05-18T12:01:00Z">
                                    <w:r w:rsidRPr="00422ECF">
                                      <w:rPr>
                                        <w:sz w:val="18"/>
                                        <w:rPrChange w:id="123" w:author="Admin" w:date="2015-05-18T12:01:00Z">
                                          <w:rPr/>
                                        </w:rPrChange>
                                      </w:rPr>
                                      <w:t>RANDOM</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1065475" y="7951"/>
                                <a:ext cx="237506" cy="2553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2ECF" w:rsidRDefault="00422ECF">
                                  <w:ins w:id="124" w:author="Admin" w:date="2015-05-18T12:02:00Z">
                                    <w:r>
                                      <w:t>d</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057523" y="453224"/>
                                <a:ext cx="3841667" cy="302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2ECF" w:rsidRDefault="00422ECF" w:rsidP="00422ECF">
                                  <w:ins w:id="125" w:author="Admin" w:date="2015-05-18T12:03:00Z">
                                    <w:r>
                                      <w:t xml:space="preserve">Chọn ngẫu nhiên d input symbol phân biệt từ dữ liệu </w:t>
                                    </w:r>
                                  </w:ins>
                                  <w:ins w:id="126" w:author="Admin" w:date="2015-05-18T12:04:00Z">
                                    <w:r>
                                      <w:t>g</w:t>
                                    </w:r>
                                  </w:ins>
                                  <w:ins w:id="127" w:author="Admin" w:date="2015-05-18T12:03:00Z">
                                    <w:r>
                                      <w:t>ốc</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Connector 24"/>
                            <wps:cNvCnPr/>
                            <wps:spPr>
                              <a:xfrm flipH="1">
                                <a:off x="803082" y="659958"/>
                                <a:ext cx="1454150" cy="3238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5" name="Straight Connector 25"/>
                            <wps:cNvCnPr/>
                            <wps:spPr>
                              <a:xfrm flipH="1">
                                <a:off x="1693628" y="659958"/>
                                <a:ext cx="571500" cy="3365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 name="Straight Connector 26"/>
                            <wps:cNvCnPr/>
                            <wps:spPr>
                              <a:xfrm>
                                <a:off x="2266122" y="667909"/>
                                <a:ext cx="889000" cy="3175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7" name="Straight Connector 27"/>
                            <wps:cNvCnPr/>
                            <wps:spPr>
                              <a:xfrm>
                                <a:off x="2274073" y="667909"/>
                                <a:ext cx="2393950" cy="3175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8" name="Rectangle 28"/>
                            <wps:cNvSpPr/>
                            <wps:spPr>
                              <a:xfrm>
                                <a:off x="2441050" y="1733384"/>
                                <a:ext cx="295262" cy="295275"/>
                              </a:xfrm>
                              <a:prstGeom prst="rect">
                                <a:avLst/>
                              </a:prstGeom>
                              <a:solidFill>
                                <a:schemeClr val="accent3">
                                  <a:lumMod val="75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667909" y="2083242"/>
                                <a:ext cx="3841667" cy="302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2ECF" w:rsidRDefault="00422ECF" w:rsidP="00422ECF">
                                  <w:ins w:id="128" w:author="Admin" w:date="2015-05-18T12:07:00Z">
                                    <w:r>
                                      <w:t>XOR các input symbol lại ta thu được 1 encoding symbol</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anchor>
            </w:drawing>
          </mc:Choice>
          <mc:Fallback>
            <w:pict>
              <v:group w14:anchorId="6B161A71" id="Group 39" o:spid="_x0000_s1026" style="position:absolute;left:0;text-align:left;margin-left:23.9pt;margin-top:5.7pt;width:425.05pt;height:187.9pt;z-index:251659264;mso-width-relative:margin" coordsize="53983,2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">
                <v:shapetype id="_x0000_t32" coordsize="21600,21600" o:spt="32" o:oned="t" path="m,l21600,21600e" filled="f">
                  <v:path arrowok="t" fillok="f" o:connecttype="none"/>
                  <o:lock v:ext="edit" shapetype="t"/>
                </v:shapetype>
                <v:shape id="Straight Arrow Connector 34" o:spid="_x0000_s1027" type="#_x0000_t32" style="position:absolute;left:25841;top:15027;width:0;height:24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Mq9cUAAADbAAAADwAAAGRycy9kb3ducmV2LnhtbESPQWsCMRSE70L/Q3iF3jRbFalbo4ho&#10;LdSLqyi9vW5es0s3L8sm6tpfbwoFj8PMfMNMZq2txJkaXzpW8NxLQBDnTpdsFOx3q+4LCB+QNVaO&#10;ScGVPMymD50JptpdeEvnLBgRIexTVFCEUKdS+rwgi77nauLofbvGYoiyMVI3eIlwW8l+koykxZLj&#10;QoE1LQrKf7KTVbDJfpd6e8Dqw31e38zoaz3W5qjU02M7fwURqA338H/7XSsYDOHvS/wB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sMq9cUAAADbAAAADwAAAAAAAAAA&#10;AAAAAAChAgAAZHJzL2Rvd25yZXYueG1sUEsFBgAAAAAEAAQA+QAAAJMDAAAAAA==&#10;" strokecolor="#4f81bd [3204]" strokeweight="2pt">
                  <v:stroke endarrow="block"/>
                  <v:shadow on="t" color="black" opacity="24903f" origin=",.5" offset="0,.55556mm"/>
                </v:shape>
                <v:group id="Group 38" o:spid="_x0000_s1028" style="position:absolute;width:53983;height:23860" coordsize="53983,23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Straight Arrow Connector 20" o:spid="_x0000_s1029" type="#_x0000_t32" style="position:absolute;left:8269;top:1590;width:29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G6K8EAAADbAAAADwAAAGRycy9kb3ducmV2LnhtbERPz2vCMBS+D/wfwhO8zVQPslWjiOg2&#10;mBerKN6ezTMtNi+liVr315vDwOPH93sya20lbtT40rGCQT8BQZw7XbJRsNuu3j9A+ICssXJMCh7k&#10;YTbtvE0w1e7OG7plwYgYwj5FBUUIdSqlzwuy6PuuJo7c2TUWQ4SNkbrBewy3lRwmyUhaLDk2FFjT&#10;oqD8kl2tgnX2t9SbPVa/7vj4MqPT96c2B6V63XY+BhGoDS/xv/tHKxjG9fFL/AFy+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IborwQAAANsAAAAPAAAAAAAAAAAAAAAA&#10;AKECAABkcnMvZG93bnJldi54bWxQSwUGAAAAAAQABAD5AAAAjwMAAAAA&#10;" strokecolor="#4f81bd [3204]" strokeweight="2pt">
                    <v:stroke endarrow="block"/>
                    <v:shadow on="t" color="black" opacity="24903f" origin=",.5" offset="0,.55556mm"/>
                  </v:shape>
                  <v:shape id="Straight Arrow Connector 22" o:spid="_x0000_s1030" type="#_x0000_t32" style="position:absolute;left:12006;top:2623;width:0;height:21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Bx8UAAADbAAAADwAAAGRycy9kb3ducmV2LnhtbESPT2vCQBTE74LfYXlCb2bTHMSmrlKK&#10;/8BeTEvF22v2dROafRuyW41++m5B8DjMzG+Y2aK3jThR52vHCh6TFARx6XTNRsHH+2o8BeEDssbG&#10;MSm4kIfFfDiYYa7dmfd0KoIREcI+RwVVCG0upS8rsugT1xJH79t1FkOUnZG6w3OE20ZmaTqRFmuO&#10;CxW29FpR+VP8WgVvxXWp95/Y7NzxsjaTr82TNgelHkb9yzOIQH24h2/trVaQZfD/Jf4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Bx8UAAADbAAAADwAAAAAAAAAA&#10;AAAAAAChAgAAZHJzL2Rvd25yZXYueG1sUEsFBgAAAAAEAAQA+QAAAJMDAAAAAA==&#10;" strokecolor="#4f81bd [3204]" strokeweight="2pt">
                    <v:stroke endarrow="block"/>
                    <v:shadow on="t" color="black" opacity="24903f" origin=",.5" offset="0,.55556mm"/>
                  </v:shape>
                  <v:line id="Straight Connector 29" o:spid="_x0000_s1031" style="position:absolute;visibility:visible;mso-wrap-style:square" from="7951,12801" to="7951,14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We2L8AAADbAAAADwAAAGRycy9kb3ducmV2LnhtbESPS4vCMBSF94L/IVzBnaaKiO0YRYWC&#10;W1/7a3On7UxzU5Ko9d8bQXB5OI+Ps1x3phF3cr62rGAyTkAQF1bXXCo4n/LRAoQPyBoby6TgSR7W&#10;q35viZm2Dz7Q/RhKEUfYZ6igCqHNpPRFRQb92LbE0fu1zmCI0pVSO3zEcdPIaZLMpcGaI6HClnYV&#10;Ff/Hm4mQZGu3ufSn2WxzS/f55VqXf06p4aDb/IAI1IVv+NPeawXTFN5f4g+Qq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DWe2L8AAADbAAAADwAAAAAAAAAAAAAAAACh&#10;AgAAZHJzL2Rvd25yZXYueG1sUEsFBgAAAAAEAAQA+QAAAI0DAAAAAA==&#10;" strokecolor="#4f81bd [3204]" strokeweight="2pt">
                    <v:shadow on="t" color="black" opacity="24903f" origin=",.5" offset="0,.55556mm"/>
                  </v:line>
                  <v:line id="Straight Connector 30" o:spid="_x0000_s1032" style="position:absolute;visibility:visible;mso-wrap-style:square" from="17015,12801" to="17015,14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ahmL4AAADbAAAADwAAAGRycy9kb3ducmV2LnhtbERPS2vCQBC+F/oflil4q5uqSBtdRYWA&#10;V1/3aXaaxGZnw+6q8d87B8Hjx/eeL3vXqiuF2Hg28DXMQBGX3jZcGTgeis9vUDEhW2w9k4E7RVgu&#10;3t/mmFt/4x1d96lSEsIxRwN1Sl2udSxrchiHviMW7s8Hh0lgqLQNeJNw1+pRlk21w4alocaONjWV&#10;//uLk5Js7deFjofJZHX52Ran36Y6B2MGH/1qBipRn17ip3trDYxlvXyRH6AX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1qGYvgAAANsAAAAPAAAAAAAAAAAAAAAAAKEC&#10;AABkcnMvZG93bnJldi54bWxQSwUGAAAAAAQABAD5AAAAjAMAAAAA&#10;" strokecolor="#4f81bd [3204]" strokeweight="2pt">
                    <v:shadow on="t" color="black" opacity="24903f" origin=",.5" offset="0,.55556mm"/>
                  </v:line>
                  <v:line id="Straight Connector 31" o:spid="_x0000_s1033" style="position:absolute;visibility:visible;mso-wrap-style:square" from="31884,12801" to="31884,14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oEA8EAAADbAAAADwAAAGRycy9kb3ducmV2LnhtbESPX2vCMBTF3wd+h3AF32aqK6KdUXRQ&#10;6Ot0e78217azuSlJbOu3XwYDHw/nz4+z3Y+mFT0531hWsJgnIIhLqxuuFHyd89c1CB+QNbaWScGD&#10;POx3k5ctZtoO/En9KVQijrDPUEEdQpdJ6cuaDPq57Yijd7XOYIjSVVI7HOK4aeUySVbSYMORUGNH&#10;HzWVt9PdREhytMdc+nOaHu6bIv++NNWPU2o2HQ/vIAKN4Rn+bxdawdsC/r7E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mgQDwQAAANsAAAAPAAAAAAAAAAAAAAAA&#10;AKECAABkcnMvZG93bnJldi54bWxQSwUGAAAAAAQABAD5AAAAjwMAAAAA&#10;" strokecolor="#4f81bd [3204]" strokeweight="2pt">
                    <v:shadow on="t" color="black" opacity="24903f" origin=",.5" offset="0,.55556mm"/>
                  </v:line>
                  <v:line id="Straight Connector 32" o:spid="_x0000_s1034" style="position:absolute;visibility:visible;mso-wrap-style:square" from="46753,12801" to="46753,14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iadMEAAADbAAAADwAAAGRycy9kb3ducmV2LnhtbESPS2vCQBSF9wX/w3CF7urEB6Kpk6BC&#10;wG213V8z1yQ1cyfMjEn67zuFgsvDeXycXT6aVvTkfGNZwXyWgCAurW64UvB5Kd42IHxA1thaJgU/&#10;5CHPJi87TLUd+IP6c6hEHGGfooI6hC6V0pc1GfQz2xFH72adwRClq6R2OMRx08pFkqylwYYjocaO&#10;jjWV9/PDREhysIdC+stqtX9sT8XXtam+nVKv03H/DiLQGJ7h//ZJK1gu4O9L/AE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SJp0wQAAANsAAAAPAAAAAAAAAAAAAAAA&#10;AKECAABkcnMvZG93bnJldi54bWxQSwUGAAAAAAQABAD5AAAAjwMAAAAA&#10;" strokecolor="#4f81bd [3204]" strokeweight="2pt">
                    <v:shadow on="t" color="black" opacity="24903f" origin=",.5" offset="0,.55556mm"/>
                  </v:line>
                  <v:line id="Straight Connector 33" o:spid="_x0000_s1035" style="position:absolute;visibility:visible;mso-wrap-style:square" from="7871,15107" to="46912,15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Q/78AAAADbAAAADwAAAGRycy9kb3ducmV2LnhtbESPS4vCMBSF94L/IVzBnaaOMoy1qehA&#10;we342N9prm21uSlJ1PrvJ4Iwy8N5fJxs3ZtW3Mn5xrKC2TQBQVxa3XCl4HgoJl8gfEDW2FomBU/y&#10;sM6HgwxTbR/8Q/d9qEQcYZ+igjqELpXSlzUZ9FPbEUfvbJ3BEKWrpHb4iOOmlR9J8ikNNhwJNXb0&#10;XVN53d9MhCRbuy2kPywWm9tyV5x+m+rilBqP+s0KRKA+/Iff7Z1WMJ/D60v8AT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QEP+/AAAAA2wAAAA8AAAAAAAAAAAAAAAAA&#10;oQIAAGRycy9kb3ducmV2LnhtbFBLBQYAAAAABAAEAPkAAACOAwAAAAA=&#10;" strokecolor="#4f81bd [3204]" strokeweight="2pt">
                    <v:shadow on="t" color="black" opacity="24903f" origin=",.5" offset="0,.55556mm"/>
                  </v:line>
                  <v:group id="Group 37" o:spid="_x0000_s1036" style="position:absolute;width:53983;height:23860" coordsize="53983,23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18" o:spid="_x0000_s1037" style="position:absolute;left:6440;top:9939;width:47543;height:2952" coordsize="47544,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2" o:spid="_x0000_s1038" style="position:absolute;width:295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V8MMQA&#10;AADaAAAADwAAAGRycy9kb3ducmV2LnhtbESPT2sCMRTE7wW/Q3hCL1KzeiiyNYoIgmCF+gfB22Pz&#10;3CxuXtYk1a2f3ghCj8PM/IYZT1tbiyv5UDlWMOhnIIgLpysuFex3i48RiBCRNdaOScEfBZhOOm9j&#10;zLW78Yau21iKBOGQowITY5NLGQpDFkPfNcTJOzlvMSbpS6k93hLc1nKYZZ/SYsVpwWBDc0PFeftr&#10;FazPx++jPPzM7vP2cvfrcnUyvZVS79129gUiUhv/w6/2UisYwvNKugF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FfDDEAAAA2gAAAA8AAAAAAAAAAAAAAAAAmAIAAGRycy9k&#10;b3ducmV2LnhtbFBLBQYAAAAABAAEAPUAAACJAwAAAAA=&#10;" fillcolor="#943634 [2405]" strokecolor="#4579b8 [3044]"/>
                      <v:rect id="Rectangle 3" o:spid="_x0000_s1039" style="position:absolute;left:2968;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I5osMA&#10;AADaAAAADwAAAGRycy9kb3ducmV2LnhtbESPzWrCQBSF90LfYbiFbopO2orW6ESkIKTujNL1NXNN&#10;QjJ3ksw0pm/fKRRcHs7Px9lsR9OIgXpXWVbwMotAEOdWV1woOJ/203cQziNrbCyTgh9ysE0eJhuM&#10;tb3xkYbMFyKMsItRQel9G0vp8pIMupltiYN3tb1BH2RfSN3jLYybRr5G0UIarDgQSmzpo6S8zr5N&#10;gHx1q+Xuchj082e3r9JxXpsuVerpcdytQXga/T383061gjf4uxJugE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1I5osMAAADaAAAADwAAAAAAAAAAAAAAAACYAgAAZHJzL2Rv&#10;d25yZXYueG1sUEsFBgAAAAAEAAQA9QAAAIgDAAAAAA==&#10;" fillcolor="#4f81bd [3204]" strokecolor="#4579b8 [3044]">
                        <v:fill color2="#a7bfde [1620]" rotate="t" angle="180" focus="100%" type="gradient">
                          <o:fill v:ext="view" type="gradientUnscaled"/>
                        </v:fill>
                      </v:rect>
                      <v:rect id="Rectangle 4" o:spid="_x0000_s1040" style="position:absolute;left:5937;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uh1sEA&#10;AADaAAAADwAAAGRycy9kb3ducmV2LnhtbESPS4vCMBSF94L/IdyB2YimDqJOxygiCB13PnB9be60&#10;xeambWLt/HsjCC4P5/FxFqvOlKKlxhWWFYxHEQji1OqCMwWn43Y4B+E8ssbSMin4JwerZb+3wFjb&#10;O++pPfhMhBF2MSrIva9iKV2ak0E3shVx8P5sY9AH2WRSN3gP46aUX1E0lQYLDoQcK9rklF4PNxMg&#10;5/p7tr7sWj34rbdF0k2upk6U+vzo1j8gPHX+HX61E61gAs8r4Qb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7odbBAAAA2gAAAA8AAAAAAAAAAAAAAAAAmAIAAGRycy9kb3du&#10;cmV2LnhtbFBLBQYAAAAABAAEAPUAAACGAwAAAAA=&#10;" fillcolor="#4f81bd [3204]" strokecolor="#4579b8 [3044]">
                        <v:fill color2="#a7bfde [1620]" rotate="t" angle="180" focus="100%" type="gradient">
                          <o:fill v:ext="view" type="gradientUnscaled"/>
                        </v:fill>
                      </v:rect>
                      <v:rect id="Rectangle 5" o:spid="_x0000_s1041" style="position:absolute;left:8906;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zkRMQA&#10;AADaAAAADwAAAGRycy9kb3ducmV2LnhtbESPQWsCMRSE74X+h/AKXopmFSqyGkWEgqCC1VLw9tg8&#10;N4ubl20SdeuvNwXB4zAz3zCTWWtrcSEfKscK+r0MBHHhdMWlgu/9Z3cEIkRkjbVjUvBHAWbT15cJ&#10;5tpd+Ysuu1iKBOGQowITY5NLGQpDFkPPNcTJOzpvMSbpS6k9XhPc1nKQZUNpseK0YLChhaHitDtb&#10;BZvTYX2QP9v5bdH+3vymXB3N+0qpzls7H4OI1MZn+NFeagUf8H8l3Q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s5ETEAAAA2gAAAA8AAAAAAAAAAAAAAAAAmAIAAGRycy9k&#10;b3ducmV2LnhtbFBLBQYAAAAABAAEAPUAAACJAwAAAAA=&#10;" fillcolor="#943634 [2405]" strokecolor="#4579b8 [3044]"/>
                      <v:rect id="Rectangle 6" o:spid="_x0000_s1042" style="position:absolute;left:11875;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WaOsEA&#10;AADaAAAADwAAAGRycy9kb3ducmV2LnhtbESPS4vCMBSF94L/IVzBjWiqDD6qUWRAqO7GEdfX5toW&#10;m5u2ydT67yfCwCwP5/FxNrvOlKKlxhWWFUwnEQji1OqCMwWX78N4CcJ5ZI2lZVLwIge7bb+3wVjb&#10;J39Re/aZCCPsYlSQe1/FUro0J4NuYivi4N1tY9AH2WRSN/gM46aUsyiaS4MFB0KOFX3mlD7OPyZA&#10;rvVqsb+dWj061oci6T4epk6UGg66/RqEp87/h//aiVYwh/eVc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lmjrBAAAA2gAAAA8AAAAAAAAAAAAAAAAAmAIAAGRycy9kb3du&#10;cmV2LnhtbFBLBQYAAAAABAAEAPUAAACGAwAAAAA=&#10;" fillcolor="#4f81bd [3204]" strokecolor="#4579b8 [3044]">
                        <v:fill color2="#a7bfde [1620]" rotate="t" angle="180" focus="100%" type="gradient">
                          <o:fill v:ext="view" type="gradientUnscaled"/>
                        </v:fill>
                      </v:rect>
                      <v:rect id="Rectangle 7" o:spid="_x0000_s1043" style="position:absolute;left:14844;width:295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k/ocEA&#10;AADaAAAADwAAAGRycy9kb3ducmV2LnhtbESPzYrCMBSF98K8Q7gDsxFNFRm1GkUEobobFdfX5toW&#10;m5u2ibXz9mZgwOXh/Hyc5bozpWipcYVlBaNhBII4tbrgTMH5tBvMQDiPrLG0TAp+ycF69dFbYqzt&#10;k3+oPfpMhBF2MSrIva9iKV2ak0E3tBVx8G62MeiDbDKpG3yGcVPKcRR9S4MFB0KOFW1zSu/HhwmQ&#10;Sz2fbq6HVvf39a5Iusnd1IlSX5/dZgHCU+ff4f92ohVM4e9Ku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pP6HBAAAA2gAAAA8AAAAAAAAAAAAAAAAAmAIAAGRycy9kb3du&#10;cmV2LnhtbFBLBQYAAAAABAAEAPUAAACGAwAAAAA=&#10;" fillcolor="#4f81bd [3204]" strokecolor="#4579b8 [3044]">
                        <v:fill color2="#a7bfde [1620]" rotate="t" angle="180" focus="100%" type="gradient">
                          <o:fill v:ext="view" type="gradientUnscaled"/>
                        </v:fill>
                      </v:rect>
                      <v:rect id="Rectangle 8" o:spid="_x0000_s1044" style="position:absolute;left:17812;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r08AA&#10;AADaAAAADwAAAGRycy9kb3ducmV2LnhtbERPTWvCQBC9F/oflin0UnSjlFajq4ggpN5qxfOYHZNg&#10;djbJrjH9986h0OPjfS/Xg6tVT12oPBuYjBNQxLm3FRcGjj+70QxUiMgWa89k4JcCrFfPT0tMrb/z&#10;N/WHWCgJ4ZCigTLGJtU65CU5DGPfEAt38Z3DKLArtO3wLuGu1tMk+dAOK5aGEhvalpRfDzcnJad2&#10;/rk573v79tXuqmx4v7o2M+b1ZdgsQEUa4r/4z51ZA7JVrsgN0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ar08AAAADaAAAADwAAAAAAAAAAAAAAAACYAgAAZHJzL2Rvd25y&#10;ZXYueG1sUEsFBgAAAAAEAAQA9QAAAIUDAAAAAA==&#10;" fillcolor="#4f81bd [3204]" strokecolor="#4579b8 [3044]">
                        <v:fill color2="#a7bfde [1620]" rotate="t" angle="180" focus="100%" type="gradient">
                          <o:fill v:ext="view" type="gradientUnscaled"/>
                        </v:fill>
                      </v:rect>
                      <v:rect id="Rectangle 9" o:spid="_x0000_s1045" style="position:absolute;left:20781;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oOSMEA&#10;AADaAAAADwAAAGRycy9kb3ducmV2LnhtbESPzYrCMBSF94LvEK7gRjRVhlE7RhFB6LgbFdfX5k5b&#10;bG7aJtb69mZgwOXh/Hyc1aYzpWipcYVlBdNJBII4tbrgTMH5tB8vQDiPrLG0TAqe5GCz7vdWGGv7&#10;4B9qjz4TYYRdjApy76tYSpfmZNBNbEUcvF/bGPRBNpnUDT7CuCnlLIo+pcGCAyHHinY5pbfj3QTI&#10;pV7Ot9dDq0ff9b5Iuo+bqROlhoNu+wXCU+ff4f92ohUs4e9KuA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6DkjBAAAA2gAAAA8AAAAAAAAAAAAAAAAAmAIAAGRycy9kb3du&#10;cmV2LnhtbFBLBQYAAAAABAAEAPUAAACGAwAAAAA=&#10;" fillcolor="#4f81bd [3204]" strokecolor="#4579b8 [3044]">
                        <v:fill color2="#a7bfde [1620]" rotate="t" angle="180" focus="100%" type="gradient">
                          <o:fill v:ext="view" type="gradientUnscaled"/>
                        </v:fill>
                      </v:rect>
                      <v:rect id="Rectangle 10" o:spid="_x0000_s1046" style="position:absolute;left:23750;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LFfsYA&#10;AADbAAAADwAAAGRycy9kb3ducmV2LnhtbESPQWsCMRCF7wX/Qxihl6LZ9iCyGkWEQsEKrZaCt2Ez&#10;bhY3k22S6tZf7xwK3mZ4b977Zr7sfavOFFMT2MDzuABFXAXbcG3ga/86moJKGdliG5gM/FGC5WLw&#10;MMfShgt/0nmXayUhnEo04HLuSq1T5chjGoeOWLRjiB6zrLHWNuJFwn2rX4pioj02LA0OO1o7qk67&#10;X29gezq8H/T3x+q67n+ucVtvju5pY8zjsF/NQGXq8938f/1mBV/o5RcZQC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PLFfsYAAADbAAAADwAAAAAAAAAAAAAAAACYAgAAZHJz&#10;L2Rvd25yZXYueG1sUEsFBgAAAAAEAAQA9QAAAIsDAAAAAA==&#10;" fillcolor="#943634 [2405]" strokecolor="#4579b8 [3044]"/>
                      <v:rect id="Rectangle 11" o:spid="_x0000_s1047" style="position:absolute;left:26719;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i1lsQA&#10;AADbAAAADwAAAGRycy9kb3ducmV2LnhtbESPQWvCQBCF7wX/wzKFXorZKEVtmlVEENLetOJ5zE6T&#10;YHY2ya5x+++7hUJvM7w373uTb4JpxUiDaywrmCUpCOLS6oYrBafP/XQFwnlkja1lUvBNDjbryUOO&#10;mbZ3PtB49JWIIewyVFB732VSurImgy6xHXHUvuxg0Md1qKQe8B7DTSvnabqQBhuOhBo72tVUXo83&#10;EyHn/nW5vXyM+vm93zdFeLmavlDq6TFs30B4Cv7f/Hdd6Fh/Br+/xAH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ItZbEAAAA2wAAAA8AAAAAAAAAAAAAAAAAmAIAAGRycy9k&#10;b3ducmV2LnhtbFBLBQYAAAAABAAEAPUAAACJAwAAAAA=&#10;" fillcolor="#4f81bd [3204]" strokecolor="#4579b8 [3044]">
                        <v:fill color2="#a7bfde [1620]" rotate="t" angle="180" focus="100%" type="gradient">
                          <o:fill v:ext="view" type="gradientUnscaled"/>
                        </v:fill>
                      </v:rect>
                      <v:rect id="Rectangle 12" o:spid="_x0000_s1048" style="position:absolute;left:29688;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or4cQA&#10;AADbAAAADwAAAGRycy9kb3ducmV2LnhtbESPQWvCQBCF7wX/wzKCl9JsFKk1ZhUpCLG3Wul5mh2T&#10;YHY22d3G+O+7hUJvM7w373uT70bTioGcbywrmCcpCOLS6oYrBeePw9MLCB+QNbaWScGdPOy2k4cc&#10;M21v/E7DKVQihrDPUEEdQpdJ6cuaDPrEdsRRu1hnMMTVVVI7vMVw08pFmj5Lgw1HQo0dvdZUXk/f&#10;JkI++/Vq//U26Mdjf2iKcXk1faHUbDruNyACjeHf/Hdd6Fh/Ab+/xAH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K+HEAAAA2wAAAA8AAAAAAAAAAAAAAAAAmAIAAGRycy9k&#10;b3ducmV2LnhtbFBLBQYAAAAABAAEAPUAAACJAwAAAAA=&#10;" fillcolor="#4f81bd [3204]" strokecolor="#4579b8 [3044]">
                        <v:fill color2="#a7bfde [1620]" rotate="t" angle="180" focus="100%" type="gradient">
                          <o:fill v:ext="view" type="gradientUnscaled"/>
                        </v:fill>
                      </v:rect>
                      <v:rect id="Rectangle 13" o:spid="_x0000_s1049" style="position:absolute;left:32657;width:295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aOesUA&#10;AADbAAAADwAAAGRycy9kb3ducmV2LnhtbESPQWvCQBCF70L/wzKFXopu2orW6EakIKTejNLzmB2T&#10;kOxskt3G9N93CwVvM7w373uz2Y6mEQP1rrKs4GUWgSDOra64UHA+7afvIJxH1thYJgU/5GCbPEw2&#10;GGt74yMNmS9ECGEXo4LS+zaW0uUlGXQz2xIH7Wp7gz6sfSF1j7cQbhr5GkULabDiQCixpY+S8jr7&#10;NgHy1a2Wu8th0M+f3b5Kx3ltulSpp8dxtwbhafR38/91qkP9N/j7JQwgk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1o56xQAAANsAAAAPAAAAAAAAAAAAAAAAAJgCAABkcnMv&#10;ZG93bnJldi54bWxQSwUGAAAAAAQABAD1AAAAigMAAAAA&#10;" fillcolor="#4f81bd [3204]" strokecolor="#4579b8 [3044]">
                        <v:fill color2="#a7bfde [1620]" rotate="t" angle="180" focus="100%" type="gradient">
                          <o:fill v:ext="view" type="gradientUnscaled"/>
                        </v:fill>
                      </v:rect>
                      <v:rect id="Rectangle 14" o:spid="_x0000_s1050" style="position:absolute;left:35625;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WDsQA&#10;AADbAAAADwAAAGRycy9kb3ducmV2LnhtbESPQWvCQBCF7wX/wzKCl9JsFKk1ZhUpCLG3Wul5mh2T&#10;YHY22d3G+O+7hUJvM7w373uT70bTioGcbywrmCcpCOLS6oYrBeePw9MLCB+QNbaWScGdPOy2k4cc&#10;M21v/E7DKVQihrDPUEEdQpdJ6cuaDPrEdsRRu1hnMMTVVVI7vMVw08pFmj5Lgw1HQo0dvdZUXk/f&#10;JkI++/Vq//U26Mdjf2iKcXk1faHUbDruNyACjeHf/Hdd6Fh/Cb+/xAH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Fg7EAAAA2wAAAA8AAAAAAAAAAAAAAAAAmAIAAGRycy9k&#10;b3ducmV2LnhtbFBLBQYAAAAABAAEAPUAAACJAwAAAAA=&#10;" fillcolor="#4f81bd [3204]" strokecolor="#4579b8 [3044]">
                        <v:fill color2="#a7bfde [1620]" rotate="t" angle="180" focus="100%" type="gradient">
                          <o:fill v:ext="view" type="gradientUnscaled"/>
                        </v:fill>
                      </v:rect>
                      <v:rect id="Rectangle 15" o:spid="_x0000_s1051" style="position:absolute;left:38654;width:295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Vm5sMA&#10;AADbAAAADwAAAGRycy9kb3ducmV2LnhtbERPTWsCMRC9F/ofwhS8FM0qVGQ1iggFQQWrpeBt2Iyb&#10;xc1km0Td+utNQfA2j/c5k1lra3EhHyrHCvq9DARx4XTFpYLv/Wd3BCJEZI21Y1LwRwFm09eXCeba&#10;XfmLLrtYihTCIUcFJsYmlzIUhiyGnmuIE3d03mJM0JdSe7ymcFvLQZYNpcWKU4PBhhaGitPubBVs&#10;Tof1Qf5s57dF+3vzm3J1NO8rpTpv7XwMIlIbn+KHe6nT/A/4/yUdIK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Vm5sMAAADbAAAADwAAAAAAAAAAAAAAAACYAgAAZHJzL2Rv&#10;d25yZXYueG1sUEsFBgAAAAAEAAQA9QAAAIgDAAAAAA==&#10;" fillcolor="#943634 [2405]" strokecolor="#4579b8 [3044]"/>
                      <v:rect id="Rectangle 16" o:spid="_x0000_s1052" style="position:absolute;left:41563;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Et4sMA&#10;AADbAAAADwAAAGRycy9kb3ducmV2LnhtbESPT4vCMBDF74LfIYzgRTRVFv9Uo8iCUL2tK57HZmyL&#10;zaRtsrV++42wsLcZ3pv3e7PZdaYULTWusKxgOolAEKdWF5wpuHwfxksQziNrLC2Tghc52G37vQ3G&#10;2j75i9qzz0QIYRejgtz7KpbSpTkZdBNbEQftbhuDPqxNJnWDzxBuSjmLork0WHAg5FjRZ07p4/xj&#10;AuRarxb726nVo2N9KJLu42HqRKnhoNuvQXjq/L/57zrRof4c3r+EAe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Et4sMAAADbAAAADwAAAAAAAAAAAAAAAACYAgAAZHJzL2Rv&#10;d25yZXYueG1sUEsFBgAAAAAEAAQA9QAAAIgDAAAAAA==&#10;" fillcolor="#4f81bd [3204]" strokecolor="#4579b8 [3044]">
                        <v:fill color2="#a7bfde [1620]" rotate="t" angle="180" focus="100%" type="gradient">
                          <o:fill v:ext="view" type="gradientUnscaled"/>
                        </v:fill>
                      </v:rect>
                      <v:rect id="Rectangle 17" o:spid="_x0000_s1053" style="position:absolute;left:44591;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IecMA&#10;AADbAAAADwAAAGRycy9kb3ducmV2LnhtbESPQYvCMBCF78L+hzALexFNFVm1GkUEoXpbFc9jM7bF&#10;ZtI2sXb/vVlY8DbDe/O+N8t1Z0rRUuMKywpGwwgEcWp1wZmC82k3mIFwHlljaZkU/JKD9eqjt8RY&#10;2yf/UHv0mQgh7GJUkHtfxVK6NCeDbmgr4qDdbGPQh7XJpG7wGcJNKcdR9C0NFhwIOVa0zSm9Hx8m&#10;QC71fLq5Hlrd39e7Iukmd1MnSn19dpsFCE+df5v/rxMd6k/h75cw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IecMAAADbAAAADwAAAAAAAAAAAAAAAACYAgAAZHJzL2Rv&#10;d25yZXYueG1sUEsFBgAAAAAEAAQA9QAAAIgDAAAAAA==&#10;" fillcolor="#4f81bd [3204]" strokecolor="#4579b8 [3044]">
                        <v:fill color2="#a7bfde [1620]" rotate="t" angle="180" focus="100%" type="gradient">
                          <o:fill v:ext="view" type="gradientUnscaled"/>
                        </v:fill>
                      </v:rect>
                    </v:group>
                    <v:roundrect id="Rounded Rectangle 19" o:spid="_x0000_s1054" style="position:absolute;width:7837;height:29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x/wMAA&#10;AADbAAAADwAAAGRycy9kb3ducmV2LnhtbERPTYvCMBC9L/gfwgje1lRll1qNIoLowYvd1fPQjG2x&#10;mYQmavXXmwVhb/N4nzNfdqYRN2p9bVnBaJiAIC6srrlU8Puz+UxB+ICssbFMCh7kYbnofcwx0/bO&#10;B7rloRQxhH2GCqoQXCalLyoy6IfWEUfubFuDIcK2lLrFeww3jRwnybc0WHNsqNDRuqLikl+Ngsku&#10;p+3XaXvcN083Gmtnj+nEKjXod6sZiEBd+Be/3Tsd50/h75d4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Qx/wMAAAADbAAAADwAAAAAAAAAAAAAAAACYAgAAZHJzL2Rvd25y&#10;ZXYueG1sUEsFBgAAAAAEAAQA9QAAAIUDAAAAAA==&#10;" fillcolor="black [3200]" strokecolor="white [3201]" strokeweight="3pt">
                      <v:shadow on="t" color="black" opacity="24903f" origin=",.5" offset="0,.55556mm"/>
                      <v:textbox>
                        <w:txbxContent>
                          <w:p w:rsidR="00422ECF" w:rsidRPr="00422ECF" w:rsidRDefault="00422ECF" w:rsidP="00422ECF">
                            <w:pPr>
                              <w:jc w:val="center"/>
                              <w:rPr>
                                <w:sz w:val="18"/>
                                <w:rPrChange w:id="129" w:author="Admin" w:date="2015-05-18T12:01:00Z">
                                  <w:rPr/>
                                </w:rPrChange>
                              </w:rPr>
                              <w:pPrChange w:id="130" w:author="Admin" w:date="2015-05-18T12:01:00Z">
                                <w:pPr/>
                              </w:pPrChange>
                            </w:pPr>
                            <w:ins w:id="131" w:author="Admin" w:date="2015-05-18T12:01:00Z">
                              <w:r w:rsidRPr="00422ECF">
                                <w:rPr>
                                  <w:sz w:val="18"/>
                                  <w:rPrChange w:id="132" w:author="Admin" w:date="2015-05-18T12:01:00Z">
                                    <w:rPr/>
                                  </w:rPrChange>
                                </w:rPr>
                                <w:t>RANDOM</w:t>
                              </w:r>
                            </w:ins>
                          </w:p>
                        </w:txbxContent>
                      </v:textbox>
                    </v:roundrect>
                    <v:shapetype id="_x0000_t202" coordsize="21600,21600" o:spt="202" path="m,l,21600r21600,l21600,xe">
                      <v:stroke joinstyle="miter"/>
                      <v:path gradientshapeok="t" o:connecttype="rect"/>
                    </v:shapetype>
                    <v:shape id="Text Box 21" o:spid="_x0000_s1055" type="#_x0000_t202" style="position:absolute;left:10654;top:79;width:2375;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422ECF" w:rsidRDefault="00422ECF">
                            <w:ins w:id="133" w:author="Admin" w:date="2015-05-18T12:02:00Z">
                              <w:r>
                                <w:t>d</w:t>
                              </w:r>
                            </w:ins>
                          </w:p>
                        </w:txbxContent>
                      </v:textbox>
                    </v:shape>
                    <v:shape id="Text Box 23" o:spid="_x0000_s1056" type="#_x0000_t202" style="position:absolute;left:10575;top:4532;width:38416;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422ECF" w:rsidRDefault="00422ECF" w:rsidP="00422ECF">
                            <w:ins w:id="134" w:author="Admin" w:date="2015-05-18T12:03:00Z">
                              <w:r>
                                <w:t xml:space="preserve">Chọn ngẫu nhiên d input symbol phân biệt từ dữ liệu </w:t>
                              </w:r>
                            </w:ins>
                            <w:ins w:id="135" w:author="Admin" w:date="2015-05-18T12:04:00Z">
                              <w:r>
                                <w:t>g</w:t>
                              </w:r>
                            </w:ins>
                            <w:ins w:id="136" w:author="Admin" w:date="2015-05-18T12:03:00Z">
                              <w:r>
                                <w:t>ốc</w:t>
                              </w:r>
                            </w:ins>
                          </w:p>
                        </w:txbxContent>
                      </v:textbox>
                    </v:shape>
                    <v:line id="Straight Connector 24" o:spid="_x0000_s1057" style="position:absolute;flip:x;visibility:visible;mso-wrap-style:square" from="8030,6599" to="22572,9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sa6sQAAADbAAAADwAAAGRycy9kb3ducmV2LnhtbESP3YrCMBSE7xd8h3AE79bUIotUo/iD&#10;IAjCqiDeHZpjW9qclCba6tNvFgQvh5n5hpktOlOJBzWusKxgNIxAEKdWF5wpOJ+23xMQziNrrCyT&#10;gic5WMx7XzNMtG35lx5Hn4kAYZeggtz7OpHSpTkZdENbEwfvZhuDPsgmk7rBNsBNJeMo+pEGCw4L&#10;Oda0ziktj3ejQC5f13J3iTer/SiqN5P2UJ5vB6UG/W45BeGp85/wu73TCuIx/H8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qxrqxAAAANsAAAAPAAAAAAAAAAAA&#10;AAAAAKECAABkcnMvZG93bnJldi54bWxQSwUGAAAAAAQABAD5AAAAkgMAAAAA&#10;" strokecolor="#4f81bd [3204]" strokeweight="2pt">
                      <v:shadow on="t" color="black" opacity="24903f" origin=",.5" offset="0,.55556mm"/>
                    </v:line>
                    <v:line id="Straight Connector 25" o:spid="_x0000_s1058" style="position:absolute;flip:x;visibility:visible;mso-wrap-style:square" from="16936,6599" to="22651,9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e/ccQAAADbAAAADwAAAGRycy9kb3ducmV2LnhtbESP3YrCMBSE7xd8h3AE79bUgotUo/iD&#10;IAjCqiDeHZpjW9qclCba6tNvFgQvh5n5hpktOlOJBzWusKxgNIxAEKdWF5wpOJ+23xMQziNrrCyT&#10;gic5WMx7XzNMtG35lx5Hn4kAYZeggtz7OpHSpTkZdENbEwfvZhuDPsgmk7rBNsBNJeMo+pEGCw4L&#10;Oda0ziktj3ejQC5f13J3iTer/SiqN5P2UJ5vB6UG/W45BeGp85/wu73TCuIx/H8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579xxAAAANsAAAAPAAAAAAAAAAAA&#10;AAAAAKECAABkcnMvZG93bnJldi54bWxQSwUGAAAAAAQABAD5AAAAkgMAAAAA&#10;" strokecolor="#4f81bd [3204]" strokeweight="2pt">
                      <v:shadow on="t" color="black" opacity="24903f" origin=",.5" offset="0,.55556mm"/>
                    </v:line>
                    <v:line id="Straight Connector 26" o:spid="_x0000_s1059" style="position:absolute;visibility:visible;mso-wrap-style:square" from="22661,6679" to="31551,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oKqr8AAADbAAAADwAAAGRycy9kb3ducmV2LnhtbESPzYrCMBSF9wO+Q7iCuzFVRJxqWlQo&#10;uB119tfm2labm5JErW9vBgSXh/PzcVZ5b1pxJ+cbywom4wQEcWl1w5WC46H4XoDwAVlja5kUPMlD&#10;ng2+Vphq++Bfuu9DJeII+xQV1CF0qZS+rMmgH9uOOHpn6wyGKF0ltcNHHDetnCbJXBpsOBJq7Ghb&#10;U3nd30yEJBu7KaQ/zGbr28+u+Ds11cUpNRr26yWIQH34hN/tnVYwncP/l/gDZPY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aoKqr8AAADbAAAADwAAAAAAAAAAAAAAAACh&#10;AgAAZHJzL2Rvd25yZXYueG1sUEsFBgAAAAAEAAQA+QAAAI0DAAAAAA==&#10;" strokecolor="#4f81bd [3204]" strokeweight="2pt">
                      <v:shadow on="t" color="black" opacity="24903f" origin=",.5" offset="0,.55556mm"/>
                    </v:line>
                    <v:line id="Straight Connector 27" o:spid="_x0000_s1060" style="position:absolute;visibility:visible;mso-wrap-style:square" from="22740,6679" to="46680,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avMb8AAADbAAAADwAAAGRycy9kb3ducmV2LnhtbESPS4vCMBSF94L/IVzBnaaKqNMxigoF&#10;t7721+ZO27G5KUnU+u+NILg8nMfHWaxaU4s7OV9ZVjAaJiCIc6srLhScjtlgDsIHZI21ZVLwJA+r&#10;ZbezwFTbB+/pfgiFiCPsU1RQhtCkUvq8JIN+aBvi6P1ZZzBE6QqpHT7iuKnlOEmm0mDFkVBiQ9uS&#10;8uvhZiIk2dhNJv1xMlnffnbZ+VIV/06pfq9d/4II1IZv+NPeaQXjGby/xB8gl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uavMb8AAADbAAAADwAAAAAAAAAAAAAAAACh&#10;AgAAZHJzL2Rvd25yZXYueG1sUEsFBgAAAAAEAAQA+QAAAI0DAAAAAA==&#10;" strokecolor="#4f81bd [3204]" strokeweight="2pt">
                      <v:shadow on="t" color="black" opacity="24903f" origin=",.5" offset="0,.55556mm"/>
                    </v:line>
                    <v:rect id="Rectangle 28" o:spid="_x0000_s1061" style="position:absolute;left:24410;top:17333;width:295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Btb8AA&#10;AADbAAAADwAAAGRycy9kb3ducmV2LnhtbERPz2vCMBS+D/wfwhO8zbQKItUonaiTgYc5wetb89aW&#10;NS8liW333y8HwePH93u9HUwjOnK+tqwgnSYgiAuray4VXL8Or0sQPiBrbCyTgj/ysN2MXtaYadvz&#10;J3WXUIoYwj5DBVUIbSalLyoy6Ke2JY7cj3UGQ4SulNphH8NNI2dJspAGa44NFba0q6j4vdyNgvn5&#10;/Vt6n7t5kr7tPwY2N7oelZqMh3wFItAQnuKH+6QVzOLY+CX+A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6Btb8AAAADbAAAADwAAAAAAAAAAAAAAAACYAgAAZHJzL2Rvd25y&#10;ZXYueG1sUEsFBgAAAAAEAAQA9QAAAIUDAAAAAA==&#10;" fillcolor="#76923c [2406]" strokecolor="#4579b8 [3044]"/>
                    <v:shape id="Text Box 35" o:spid="_x0000_s1062" type="#_x0000_t202" style="position:absolute;left:6679;top:20832;width:38416;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422ECF" w:rsidRDefault="00422ECF" w:rsidP="00422ECF">
                            <w:ins w:id="137" w:author="Admin" w:date="2015-05-18T12:07:00Z">
                              <w:r>
                                <w:t>XOR các input symbol lại ta thu được 1 encoding symbol</w:t>
                              </w:r>
                            </w:ins>
                          </w:p>
                        </w:txbxContent>
                      </v:textbox>
                    </v:shape>
                  </v:group>
                </v:group>
              </v:group>
            </w:pict>
          </mc:Fallback>
        </mc:AlternateContent>
      </w:r>
    </w:p>
    <w:p w:rsidR="00422ECF" w:rsidRDefault="00422ECF" w:rsidP="00422ECF">
      <w:pPr>
        <w:pStyle w:val="ListParagraph"/>
        <w:jc w:val="both"/>
        <w:rPr>
          <w:ins w:id="138" w:author="Admin" w:date="2015-05-18T12:01:00Z"/>
          <w:sz w:val="26"/>
          <w:szCs w:val="26"/>
        </w:rPr>
        <w:pPrChange w:id="139" w:author="Admin" w:date="2015-05-18T11:58:00Z">
          <w:pPr>
            <w:pStyle w:val="ListParagraph"/>
            <w:numPr>
              <w:numId w:val="2"/>
            </w:numPr>
            <w:ind w:hanging="360"/>
            <w:jc w:val="both"/>
          </w:pPr>
        </w:pPrChange>
      </w:pPr>
    </w:p>
    <w:p w:rsidR="00422ECF" w:rsidRDefault="00422ECF" w:rsidP="00422ECF">
      <w:pPr>
        <w:pStyle w:val="ListParagraph"/>
        <w:jc w:val="both"/>
        <w:rPr>
          <w:ins w:id="140" w:author="Admin" w:date="2015-05-18T12:01:00Z"/>
          <w:sz w:val="26"/>
          <w:szCs w:val="26"/>
        </w:rPr>
        <w:pPrChange w:id="141" w:author="Admin" w:date="2015-05-18T11:58:00Z">
          <w:pPr>
            <w:pStyle w:val="ListParagraph"/>
            <w:numPr>
              <w:numId w:val="2"/>
            </w:numPr>
            <w:ind w:hanging="360"/>
            <w:jc w:val="both"/>
          </w:pPr>
        </w:pPrChange>
      </w:pPr>
    </w:p>
    <w:p w:rsidR="00422ECF" w:rsidRDefault="00422ECF" w:rsidP="00422ECF">
      <w:pPr>
        <w:pStyle w:val="ListParagraph"/>
        <w:jc w:val="both"/>
        <w:rPr>
          <w:ins w:id="142" w:author="Admin" w:date="2015-05-18T12:01:00Z"/>
          <w:sz w:val="26"/>
          <w:szCs w:val="26"/>
        </w:rPr>
        <w:pPrChange w:id="143" w:author="Admin" w:date="2015-05-18T11:58:00Z">
          <w:pPr>
            <w:pStyle w:val="ListParagraph"/>
            <w:numPr>
              <w:numId w:val="2"/>
            </w:numPr>
            <w:ind w:hanging="360"/>
            <w:jc w:val="both"/>
          </w:pPr>
        </w:pPrChange>
      </w:pPr>
    </w:p>
    <w:p w:rsidR="00422ECF" w:rsidRDefault="00422ECF" w:rsidP="00422ECF">
      <w:pPr>
        <w:pStyle w:val="ListParagraph"/>
        <w:jc w:val="both"/>
        <w:rPr>
          <w:ins w:id="144" w:author="Admin" w:date="2015-05-18T12:01:00Z"/>
          <w:sz w:val="26"/>
          <w:szCs w:val="26"/>
        </w:rPr>
        <w:pPrChange w:id="145" w:author="Admin" w:date="2015-05-18T11:58:00Z">
          <w:pPr>
            <w:pStyle w:val="ListParagraph"/>
            <w:numPr>
              <w:numId w:val="2"/>
            </w:numPr>
            <w:ind w:hanging="360"/>
            <w:jc w:val="both"/>
          </w:pPr>
        </w:pPrChange>
      </w:pPr>
    </w:p>
    <w:p w:rsidR="00422ECF" w:rsidRDefault="00422ECF" w:rsidP="00422ECF">
      <w:pPr>
        <w:pStyle w:val="ListParagraph"/>
        <w:jc w:val="both"/>
        <w:rPr>
          <w:ins w:id="146" w:author="Admin" w:date="2015-05-18T12:01:00Z"/>
          <w:sz w:val="26"/>
          <w:szCs w:val="26"/>
        </w:rPr>
        <w:pPrChange w:id="147" w:author="Admin" w:date="2015-05-18T11:58:00Z">
          <w:pPr>
            <w:pStyle w:val="ListParagraph"/>
            <w:numPr>
              <w:numId w:val="2"/>
            </w:numPr>
            <w:ind w:hanging="360"/>
            <w:jc w:val="both"/>
          </w:pPr>
        </w:pPrChange>
      </w:pPr>
    </w:p>
    <w:p w:rsidR="00422ECF" w:rsidRDefault="00422ECF" w:rsidP="00422ECF">
      <w:pPr>
        <w:pStyle w:val="ListParagraph"/>
        <w:jc w:val="both"/>
        <w:rPr>
          <w:ins w:id="148" w:author="Admin" w:date="2015-05-18T12:01:00Z"/>
          <w:sz w:val="26"/>
          <w:szCs w:val="26"/>
        </w:rPr>
        <w:pPrChange w:id="149" w:author="Admin" w:date="2015-05-18T11:58:00Z">
          <w:pPr>
            <w:pStyle w:val="ListParagraph"/>
            <w:numPr>
              <w:numId w:val="2"/>
            </w:numPr>
            <w:ind w:hanging="360"/>
            <w:jc w:val="both"/>
          </w:pPr>
        </w:pPrChange>
      </w:pPr>
    </w:p>
    <w:p w:rsidR="00422ECF" w:rsidRDefault="00422ECF" w:rsidP="00422ECF">
      <w:pPr>
        <w:pStyle w:val="ListParagraph"/>
        <w:jc w:val="both"/>
        <w:rPr>
          <w:ins w:id="150" w:author="Admin" w:date="2015-05-18T12:05:00Z"/>
          <w:sz w:val="26"/>
          <w:szCs w:val="26"/>
        </w:rPr>
        <w:pPrChange w:id="151" w:author="Admin" w:date="2015-05-18T11:58:00Z">
          <w:pPr>
            <w:pStyle w:val="ListParagraph"/>
            <w:numPr>
              <w:numId w:val="2"/>
            </w:numPr>
            <w:ind w:hanging="360"/>
            <w:jc w:val="both"/>
          </w:pPr>
        </w:pPrChange>
      </w:pPr>
    </w:p>
    <w:p w:rsidR="00422ECF" w:rsidRDefault="00422ECF" w:rsidP="00422ECF">
      <w:pPr>
        <w:pStyle w:val="ListParagraph"/>
        <w:jc w:val="both"/>
        <w:rPr>
          <w:ins w:id="152" w:author="Admin" w:date="2015-05-18T12:05:00Z"/>
          <w:sz w:val="26"/>
          <w:szCs w:val="26"/>
        </w:rPr>
        <w:pPrChange w:id="153" w:author="Admin" w:date="2015-05-18T11:58:00Z">
          <w:pPr>
            <w:pStyle w:val="ListParagraph"/>
            <w:numPr>
              <w:numId w:val="2"/>
            </w:numPr>
            <w:ind w:hanging="360"/>
            <w:jc w:val="both"/>
          </w:pPr>
        </w:pPrChange>
      </w:pPr>
    </w:p>
    <w:p w:rsidR="00422ECF" w:rsidRDefault="00422ECF" w:rsidP="00422ECF">
      <w:pPr>
        <w:pStyle w:val="ListParagraph"/>
        <w:jc w:val="both"/>
        <w:rPr>
          <w:ins w:id="154" w:author="Admin" w:date="2015-05-18T12:05:00Z"/>
          <w:sz w:val="26"/>
          <w:szCs w:val="26"/>
        </w:rPr>
        <w:pPrChange w:id="155" w:author="Admin" w:date="2015-05-18T11:58:00Z">
          <w:pPr>
            <w:pStyle w:val="ListParagraph"/>
            <w:numPr>
              <w:numId w:val="2"/>
            </w:numPr>
            <w:ind w:hanging="360"/>
            <w:jc w:val="both"/>
          </w:pPr>
        </w:pPrChange>
      </w:pPr>
    </w:p>
    <w:p w:rsidR="00422ECF" w:rsidRDefault="00422ECF" w:rsidP="00422ECF">
      <w:pPr>
        <w:pStyle w:val="ListParagraph"/>
        <w:jc w:val="both"/>
        <w:rPr>
          <w:sz w:val="26"/>
          <w:szCs w:val="26"/>
        </w:rPr>
        <w:pPrChange w:id="156" w:author="Admin" w:date="2015-05-18T11:58:00Z">
          <w:pPr>
            <w:pStyle w:val="ListParagraph"/>
            <w:numPr>
              <w:numId w:val="2"/>
            </w:numPr>
            <w:ind w:hanging="360"/>
            <w:jc w:val="both"/>
          </w:pPr>
        </w:pPrChange>
      </w:pPr>
    </w:p>
    <w:p w:rsidR="00702D27" w:rsidRDefault="00702D27" w:rsidP="00B94D33">
      <w:pPr>
        <w:ind w:left="360" w:firstLine="360"/>
        <w:jc w:val="both"/>
        <w:rPr>
          <w:ins w:id="157" w:author="Admin" w:date="2015-05-18T12:24:00Z"/>
          <w:color w:val="FF0000"/>
          <w:sz w:val="26"/>
          <w:szCs w:val="26"/>
        </w:rPr>
      </w:pPr>
    </w:p>
    <w:p w:rsidR="00B94D33" w:rsidRPr="00B94D33" w:rsidDel="0058501A" w:rsidRDefault="00B94D33" w:rsidP="00B94D33">
      <w:pPr>
        <w:jc w:val="both"/>
        <w:rPr>
          <w:del w:id="158" w:author="Admin" w:date="2015-05-18T12:10:00Z"/>
          <w:color w:val="FF0000"/>
          <w:sz w:val="26"/>
          <w:szCs w:val="26"/>
        </w:rPr>
      </w:pPr>
      <w:del w:id="159" w:author="Admin" w:date="2015-05-18T12:10:00Z">
        <w:r w:rsidRPr="00B94D33" w:rsidDel="0058501A">
          <w:rPr>
            <w:color w:val="FF0000"/>
            <w:sz w:val="26"/>
            <w:szCs w:val="26"/>
          </w:rPr>
          <w:delText>(Nên có thêm ví dụ để dễ hình dung)</w:delText>
        </w:r>
      </w:del>
    </w:p>
    <w:p w:rsidR="00B94D33" w:rsidRDefault="00B94D33" w:rsidP="00B94D33">
      <w:pPr>
        <w:ind w:left="360" w:firstLine="360"/>
        <w:jc w:val="both"/>
        <w:rPr>
          <w:ins w:id="160" w:author="Admin" w:date="2015-05-18T12:12:00Z"/>
          <w:sz w:val="26"/>
          <w:szCs w:val="26"/>
        </w:rPr>
      </w:pPr>
      <w:r w:rsidRPr="00874D78">
        <w:rPr>
          <w:rFonts w:hint="eastAsia"/>
          <w:sz w:val="26"/>
          <w:szCs w:val="26"/>
        </w:rPr>
        <w:t>Quá trình giải mã dữ liệu gốc:</w:t>
      </w:r>
      <w:r w:rsidRPr="00874D78">
        <w:rPr>
          <w:sz w:val="26"/>
          <w:szCs w:val="26"/>
        </w:rPr>
        <w:t xml:space="preserve"> receiver chỉ nhận được các encoding symbol.Để dễ hình dung cho việc giải mã thì chúng ta có 1 tập input symbols chưa được phủ song song với các encoding symbol.</w:t>
      </w:r>
    </w:p>
    <w:p w:rsidR="0058501A" w:rsidRDefault="005834ED" w:rsidP="00B94D33">
      <w:pPr>
        <w:ind w:left="360" w:firstLine="360"/>
        <w:jc w:val="both"/>
        <w:rPr>
          <w:ins w:id="161" w:author="Admin" w:date="2015-05-18T12:12:00Z"/>
          <w:sz w:val="26"/>
          <w:szCs w:val="26"/>
        </w:rPr>
      </w:pPr>
      <w:r>
        <w:rPr>
          <w:noProof/>
          <w:sz w:val="26"/>
          <w:szCs w:val="26"/>
        </w:rPr>
        <mc:AlternateContent>
          <mc:Choice Requires="wpg">
            <w:drawing>
              <wp:anchor distT="0" distB="0" distL="114300" distR="114300" simplePos="0" relativeHeight="251720704" behindDoc="0" locked="0" layoutInCell="1" allowOverlap="1">
                <wp:simplePos x="0" y="0"/>
                <wp:positionH relativeFrom="column">
                  <wp:posOffset>1829777</wp:posOffset>
                </wp:positionH>
                <wp:positionV relativeFrom="paragraph">
                  <wp:posOffset>7620</wp:posOffset>
                </wp:positionV>
                <wp:extent cx="2271899" cy="710865"/>
                <wp:effectExtent l="0" t="0" r="0" b="13335"/>
                <wp:wrapNone/>
                <wp:docPr id="87" name="Group 87"/>
                <wp:cNvGraphicFramePr/>
                <a:graphic xmlns:a="http://schemas.openxmlformats.org/drawingml/2006/main">
                  <a:graphicData uri="http://schemas.microsoft.com/office/word/2010/wordprocessingGroup">
                    <wpg:wgp>
                      <wpg:cNvGrpSpPr/>
                      <wpg:grpSpPr>
                        <a:xfrm>
                          <a:off x="0" y="0"/>
                          <a:ext cx="2271899" cy="710865"/>
                          <a:chOff x="0" y="0"/>
                          <a:chExt cx="2271899" cy="710865"/>
                        </a:xfrm>
                      </wpg:grpSpPr>
                      <wpg:grpSp>
                        <wpg:cNvPr id="56" name="Group 56"/>
                        <wpg:cNvGrpSpPr/>
                        <wpg:grpSpPr>
                          <a:xfrm>
                            <a:off x="534390" y="415636"/>
                            <a:ext cx="1188388" cy="295229"/>
                            <a:chOff x="0" y="0"/>
                            <a:chExt cx="1188388" cy="295229"/>
                          </a:xfrm>
                        </wpg:grpSpPr>
                        <wps:wsp>
                          <wps:cNvPr id="40" name="Rectangle 40"/>
                          <wps:cNvSpPr/>
                          <wps:spPr>
                            <a:xfrm>
                              <a:off x="0" y="0"/>
                              <a:ext cx="295253" cy="295229"/>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97711" y="0"/>
                              <a:ext cx="295253" cy="295229"/>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595423" y="0"/>
                              <a:ext cx="295253" cy="295229"/>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893135" y="0"/>
                              <a:ext cx="295253" cy="295229"/>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0" name="Text Box 70"/>
                        <wps:cNvSpPr txBox="1"/>
                        <wps:spPr>
                          <a:xfrm>
                            <a:off x="0" y="0"/>
                            <a:ext cx="2271899" cy="2926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2D27" w:rsidRDefault="00702D27">
                              <w:ins w:id="162" w:author="Admin" w:date="2015-05-18T12:21:00Z">
                                <w:r>
                                  <w:t>Tập input symbols chưa được phủ</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87" o:spid="_x0000_s1063" style="position:absolute;left:0;text-align:left;margin-left:144.1pt;margin-top:.6pt;width:178.9pt;height:55.95pt;z-index:251720704" coordsize="22718,7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">
                <v:group id="Group 56" o:spid="_x0000_s1064" style="position:absolute;left:5343;top:4156;width:11884;height:2952" coordsize="11883,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40" o:spid="_x0000_s1065" style="position:absolute;width:295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fuO74A&#10;AADbAAAADwAAAGRycy9kb3ducmV2LnhtbERPTYvCMBC9C/sfwix401RRkWoUd0EU1INVPA/N2Fab&#10;SWmirf/eHASPj/c9X7amFE+qXWFZwaAfgSBOrS44U3A+rXtTEM4jaywtk4IXOVgufjpzjLVt+EjP&#10;xGcihLCLUUHufRVL6dKcDLq+rYgDd7W1QR9gnUldYxPCTSmHUTSRBgsODTlW9J9Tek8eRoGnw4Ze&#10;zeWw4zFv+LYf/cmrVar7265mIDy1/iv+uLdawSisD1/CD5CL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Un7ju+AAAA2wAAAA8AAAAAAAAAAAAAAAAAmAIAAGRycy9kb3ducmV2&#10;LnhtbFBLBQYAAAAABAAEAPUAAACDAwAAAAA=&#10;" fillcolor="white [3212]" strokecolor="#4579b8 [3044]"/>
                  <v:rect id="Rectangle 41" o:spid="_x0000_s1066" style="position:absolute;left:2977;width:295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tLoMEA&#10;AADbAAAADwAAAGRycy9kb3ducmV2LnhtbESPQYvCMBSE78L+h/AW9qapoiLVtOwK4oJ60F08P5pn&#10;W21eShNt/fdGEDwOM/MNs0g7U4kbNa60rGA4iEAQZ1aXnCv4/1v1ZyCcR9ZYWSYFd3KQJh+9Bcba&#10;tryn28HnIkDYxaig8L6OpXRZQQbdwNbEwTvZxqAPssmlbrANcFPJURRNpcGSw0KBNS0Lyi6Hq1Hg&#10;abeme3vcbXjCaz5vxz/yZJX6+uy+5yA8df4dfrV/tYLxEJ5fwg+Q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rS6DBAAAA2wAAAA8AAAAAAAAAAAAAAAAAmAIAAGRycy9kb3du&#10;cmV2LnhtbFBLBQYAAAAABAAEAPUAAACGAwAAAAA=&#10;" fillcolor="white [3212]" strokecolor="#4579b8 [3044]"/>
                  <v:rect id="Rectangle 42" o:spid="_x0000_s1067" style="position:absolute;left:5954;width:295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nV18EA&#10;AADbAAAADwAAAGRycy9kb3ducmV2LnhtbESPzarCMBSE94LvEI7gTlNFRXqNooIoqAt/uOtDc2x7&#10;b3NSmmjr2xtBcDnMzDfMbNGYQjyocrllBYN+BII4sTrnVMH1sulNQTiPrLGwTAqe5GAxb7dmGGtb&#10;84keZ5+KAGEXo4LM+zKW0iUZGXR9WxIH72Yrgz7IKpW6wjrATSGHUTSRBnMOCxmWtM4o+T/fjQJP&#10;xy0969/jnse85b/DaCVvVqlup1n+gPDU+G/4095pBaMhvL+EHy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51dfBAAAA2wAAAA8AAAAAAAAAAAAAAAAAmAIAAGRycy9kb3du&#10;cmV2LnhtbFBLBQYAAAAABAAEAPUAAACGAwAAAAA=&#10;" fillcolor="white [3212]" strokecolor="#4579b8 [3044]"/>
                  <v:rect id="Rectangle 43" o:spid="_x0000_s1068" style="position:absolute;left:8931;width:295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VwTMIA&#10;AADbAAAADwAAAGRycy9kb3ducmV2LnhtbESPT4vCMBTE74LfITzBm6b+ZekaRQVRWD1sXfb8aJ5t&#10;tXkpTbT1228EYY/DzPyGWaxaU4oH1a6wrGA0jEAQp1YXnCn4Oe8GHyCcR9ZYWiYFT3KwWnY7C4y1&#10;bfibHonPRICwi1FB7n0VS+nSnAy6oa2Ig3extUEfZJ1JXWMT4KaU4yiaS4MFh4UcK9rmlN6Su1Hg&#10;6bSnZ/N7+uIZ7/l6nG7kxSrV77XrTxCeWv8ffrcPWsF0Aq8v4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9XBMwgAAANsAAAAPAAAAAAAAAAAAAAAAAJgCAABkcnMvZG93&#10;bnJldi54bWxQSwUGAAAAAAQABAD1AAAAhwMAAAAA&#10;" fillcolor="white [3212]" strokecolor="#4579b8 [3044]"/>
                </v:group>
                <v:shape id="Text Box 70" o:spid="_x0000_s1069" type="#_x0000_t202" style="position:absolute;width:22718;height:2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ieMMA&#10;AADbAAAADwAAAGRycy9kb3ducmV2LnhtbERPy2rCQBTdF/yH4RbcSJ2oqCV1EqTUB+40fdDdJXOb&#10;BDN3QmZM0r/vLIQuD+e9SQdTi45aV1lWMJtGIIhzqysuFLxnu6dnEM4ja6wtk4JfcpAmo4cNxtr2&#10;fKbu4gsRQtjFqKD0vomldHlJBt3UNsSB+7GtQR9gW0jdYh/CTS3nUbSSBisODSU29FpSfr3cjILv&#10;SfF1csP+o18sF83bocvWnzpTavw4bF9AeBr8v/juPmoF67A+fAk/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yieMMAAADbAAAADwAAAAAAAAAAAAAAAACYAgAAZHJzL2Rv&#10;d25yZXYueG1sUEsFBgAAAAAEAAQA9QAAAIgDAAAAAA==&#10;" fillcolor="white [3201]" stroked="f" strokeweight=".5pt">
                  <v:textbox>
                    <w:txbxContent>
                      <w:p w:rsidR="00702D27" w:rsidRDefault="00702D27">
                        <w:ins w:id="163" w:author="Admin" w:date="2015-05-18T12:21:00Z">
                          <w:r>
                            <w:t>Tập input symbols chưa được phủ</w:t>
                          </w:r>
                        </w:ins>
                      </w:p>
                    </w:txbxContent>
                  </v:textbox>
                </v:shape>
              </v:group>
            </w:pict>
          </mc:Fallback>
        </mc:AlternateContent>
      </w:r>
    </w:p>
    <w:p w:rsidR="0058501A" w:rsidRDefault="0058501A" w:rsidP="00B94D33">
      <w:pPr>
        <w:ind w:left="360" w:firstLine="360"/>
        <w:jc w:val="both"/>
        <w:rPr>
          <w:ins w:id="164" w:author="Admin" w:date="2015-05-18T12:12:00Z"/>
          <w:sz w:val="26"/>
          <w:szCs w:val="26"/>
        </w:rPr>
      </w:pPr>
    </w:p>
    <w:p w:rsidR="0058501A" w:rsidRDefault="0058501A" w:rsidP="00B94D33">
      <w:pPr>
        <w:ind w:left="360" w:firstLine="360"/>
        <w:jc w:val="both"/>
        <w:rPr>
          <w:ins w:id="165" w:author="Admin" w:date="2015-05-18T12:14:00Z"/>
          <w:sz w:val="26"/>
          <w:szCs w:val="26"/>
        </w:rPr>
      </w:pPr>
    </w:p>
    <w:p w:rsidR="0058501A" w:rsidRDefault="005834ED" w:rsidP="00B94D33">
      <w:pPr>
        <w:ind w:left="360" w:firstLine="360"/>
        <w:jc w:val="both"/>
        <w:rPr>
          <w:ins w:id="166" w:author="Admin" w:date="2015-05-18T12:14:00Z"/>
          <w:sz w:val="26"/>
          <w:szCs w:val="26"/>
        </w:rPr>
      </w:pPr>
      <w:r>
        <w:rPr>
          <w:noProof/>
          <w:sz w:val="26"/>
          <w:szCs w:val="26"/>
        </w:rPr>
        <mc:AlternateContent>
          <mc:Choice Requires="wpg">
            <w:drawing>
              <wp:anchor distT="0" distB="0" distL="114300" distR="114300" simplePos="0" relativeHeight="251795456" behindDoc="0" locked="0" layoutInCell="1" allowOverlap="1" wp14:anchorId="39B67BCC" wp14:editId="28B8084B">
                <wp:simplePos x="0" y="0"/>
                <wp:positionH relativeFrom="column">
                  <wp:posOffset>2063020</wp:posOffset>
                </wp:positionH>
                <wp:positionV relativeFrom="paragraph">
                  <wp:posOffset>88207</wp:posOffset>
                </wp:positionV>
                <wp:extent cx="1806854" cy="2023650"/>
                <wp:effectExtent l="0" t="0" r="3175" b="0"/>
                <wp:wrapNone/>
                <wp:docPr id="88" name="Group 88"/>
                <wp:cNvGraphicFramePr/>
                <a:graphic xmlns:a="http://schemas.openxmlformats.org/drawingml/2006/main">
                  <a:graphicData uri="http://schemas.microsoft.com/office/word/2010/wordprocessingGroup">
                    <wpg:wgp>
                      <wpg:cNvGrpSpPr/>
                      <wpg:grpSpPr>
                        <a:xfrm>
                          <a:off x="0" y="0"/>
                          <a:ext cx="1806854" cy="2023650"/>
                          <a:chOff x="0" y="0"/>
                          <a:chExt cx="1806854" cy="2023650"/>
                        </a:xfrm>
                      </wpg:grpSpPr>
                      <wpg:grpSp>
                        <wpg:cNvPr id="67" name="Group 67"/>
                        <wpg:cNvGrpSpPr/>
                        <wpg:grpSpPr>
                          <a:xfrm>
                            <a:off x="23751" y="0"/>
                            <a:ext cx="1754979" cy="1570597"/>
                            <a:chOff x="2639422" y="875313"/>
                            <a:chExt cx="1755462" cy="1571522"/>
                          </a:xfrm>
                        </wpg:grpSpPr>
                        <wps:wsp>
                          <wps:cNvPr id="57" name="Rectangle 57"/>
                          <wps:cNvSpPr/>
                          <wps:spPr>
                            <a:xfrm>
                              <a:off x="2660285" y="876709"/>
                              <a:ext cx="295253" cy="295229"/>
                            </a:xfrm>
                            <a:prstGeom prst="rect">
                              <a:avLst/>
                            </a:prstGeom>
                            <a:solidFill>
                              <a:schemeClr val="accent3"/>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596882" y="877190"/>
                              <a:ext cx="295253" cy="295229"/>
                            </a:xfrm>
                            <a:prstGeom prst="rect">
                              <a:avLst/>
                            </a:prstGeom>
                            <a:solidFill>
                              <a:schemeClr val="accent2"/>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4061980" y="875313"/>
                              <a:ext cx="295253" cy="295229"/>
                            </a:xfrm>
                            <a:prstGeom prst="rect">
                              <a:avLst/>
                            </a:prstGeom>
                            <a:solidFill>
                              <a:schemeClr val="accent4"/>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3120748" y="876709"/>
                              <a:ext cx="295253" cy="295229"/>
                            </a:xfrm>
                            <a:prstGeom prst="rect">
                              <a:avLst/>
                            </a:prstGeom>
                            <a:solidFill>
                              <a:schemeClr val="accent6"/>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3088545" y="1306290"/>
                              <a:ext cx="357148" cy="6841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2D27" w:rsidRPr="00702D27" w:rsidRDefault="00702D27" w:rsidP="00702D27">
                                <w:pPr>
                                  <w:spacing w:after="0"/>
                                  <w:jc w:val="center"/>
                                  <w:rPr>
                                    <w:ins w:id="167" w:author="Admin" w:date="2015-05-18T12:27:00Z"/>
                                    <w:rPrChange w:id="168" w:author="Admin" w:date="2015-05-18T12:28:00Z">
                                      <w:rPr>
                                        <w:ins w:id="169" w:author="Admin" w:date="2015-05-18T12:27:00Z"/>
                                      </w:rPr>
                                    </w:rPrChange>
                                  </w:rPr>
                                  <w:pPrChange w:id="170" w:author="Admin" w:date="2015-05-18T12:28:00Z">
                                    <w:pPr/>
                                  </w:pPrChange>
                                </w:pPr>
                                <w:ins w:id="171" w:author="Admin" w:date="2015-05-18T12:14:00Z">
                                  <w:r w:rsidRPr="00702D27">
                                    <w:rPr>
                                      <w:rPrChange w:id="172" w:author="Admin" w:date="2015-05-18T12:28:00Z">
                                        <w:rPr/>
                                      </w:rPrChange>
                                    </w:rPr>
                                    <w:t>1</w:t>
                                  </w:r>
                                </w:ins>
                              </w:p>
                              <w:p w:rsidR="00702D27" w:rsidRPr="00702D27" w:rsidRDefault="0058501A" w:rsidP="00702D27">
                                <w:pPr>
                                  <w:spacing w:after="0"/>
                                  <w:jc w:val="center"/>
                                  <w:rPr>
                                    <w:ins w:id="173" w:author="Admin" w:date="2015-05-18T12:27:00Z"/>
                                    <w:rFonts w:ascii="Cambria Math" w:hAnsi="Cambria Math"/>
                                    <w:rPrChange w:id="174" w:author="Admin" w:date="2015-05-18T12:28:00Z">
                                      <w:rPr>
                                        <w:ins w:id="175" w:author="Admin" w:date="2015-05-18T12:27:00Z"/>
                                        <w:rFonts w:ascii="Cambria Math" w:hAnsi="Cambria Math"/>
                                      </w:rPr>
                                    </w:rPrChange>
                                  </w:rPr>
                                  <w:pPrChange w:id="176" w:author="Admin" w:date="2015-05-18T12:28:00Z">
                                    <w:pPr/>
                                  </w:pPrChange>
                                </w:pPr>
                                <w:ins w:id="177" w:author="Admin" w:date="2015-05-18T12:16:00Z">
                                  <w:r w:rsidRPr="00702D27">
                                    <w:rPr>
                                      <w:rFonts w:ascii="Cambria Math" w:hAnsi="Cambria Math"/>
                                      <w:rPrChange w:id="178" w:author="Admin" w:date="2015-05-18T12:28:00Z">
                                        <w:rPr>
                                          <w:rFonts w:ascii="Cambria Math" w:hAnsi="Cambria Math"/>
                                        </w:rPr>
                                      </w:rPrChange>
                                    </w:rPr>
                                    <w:t>⊕</w:t>
                                  </w:r>
                                </w:ins>
                              </w:p>
                              <w:p w:rsidR="0058501A" w:rsidRPr="00702D27" w:rsidRDefault="0058501A" w:rsidP="00702D27">
                                <w:pPr>
                                  <w:spacing w:after="0"/>
                                  <w:jc w:val="center"/>
                                  <w:rPr>
                                    <w:rPrChange w:id="179" w:author="Admin" w:date="2015-05-18T12:28:00Z">
                                      <w:rPr/>
                                    </w:rPrChange>
                                  </w:rPr>
                                  <w:pPrChange w:id="180" w:author="Admin" w:date="2015-05-18T12:28:00Z">
                                    <w:pPr/>
                                  </w:pPrChange>
                                </w:pPr>
                                <w:ins w:id="181" w:author="Admin" w:date="2015-05-18T12:16:00Z">
                                  <w:r w:rsidRPr="00702D27">
                                    <w:rPr>
                                      <w:rFonts w:ascii="Cambria Math" w:hAnsi="Cambria Math"/>
                                      <w:rPrChange w:id="182" w:author="Admin" w:date="2015-05-18T12:28:00Z">
                                        <w:rPr>
                                          <w:rFonts w:ascii="Cambria Math" w:hAnsi="Cambria Math"/>
                                        </w:rPr>
                                      </w:rPrChange>
                                    </w:rPr>
                                    <w:t>2</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Text Box 64"/>
                          <wps:cNvSpPr txBox="1"/>
                          <wps:spPr>
                            <a:xfrm>
                              <a:off x="2639422" y="1306290"/>
                              <a:ext cx="354771" cy="294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501A" w:rsidRDefault="0058501A" w:rsidP="00702D27">
                                <w:pPr>
                                  <w:jc w:val="center"/>
                                  <w:pPrChange w:id="183" w:author="Admin" w:date="2015-05-18T12:29:00Z">
                                    <w:pPr/>
                                  </w:pPrChange>
                                </w:pPr>
                                <w:ins w:id="184" w:author="Admin" w:date="2015-05-18T12:14:00Z">
                                  <w:r>
                                    <w:t>1</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3562523" y="1294409"/>
                              <a:ext cx="360310" cy="11524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2D27" w:rsidRDefault="0058501A" w:rsidP="00702D27">
                                <w:pPr>
                                  <w:spacing w:after="0"/>
                                  <w:jc w:val="center"/>
                                  <w:rPr>
                                    <w:ins w:id="185" w:author="Admin" w:date="2015-05-18T12:28:00Z"/>
                                  </w:rPr>
                                  <w:pPrChange w:id="186" w:author="Admin" w:date="2015-05-18T12:29:00Z">
                                    <w:pPr/>
                                  </w:pPrChange>
                                </w:pPr>
                                <w:ins w:id="187" w:author="Admin" w:date="2015-05-18T12:17:00Z">
                                  <w:r>
                                    <w:t>2</w:t>
                                  </w:r>
                                </w:ins>
                              </w:p>
                              <w:p w:rsidR="00702D27" w:rsidRDefault="0058501A" w:rsidP="00702D27">
                                <w:pPr>
                                  <w:spacing w:after="0"/>
                                  <w:jc w:val="center"/>
                                  <w:rPr>
                                    <w:ins w:id="188" w:author="Admin" w:date="2015-05-18T12:28:00Z"/>
                                    <w:rFonts w:ascii="Cambria Math" w:hAnsi="Cambria Math"/>
                                  </w:rPr>
                                  <w:pPrChange w:id="189" w:author="Admin" w:date="2015-05-18T12:29:00Z">
                                    <w:pPr/>
                                  </w:pPrChange>
                                </w:pPr>
                                <w:ins w:id="190" w:author="Admin" w:date="2015-05-18T12:17:00Z">
                                  <w:r>
                                    <w:rPr>
                                      <w:rFonts w:ascii="Cambria Math" w:hAnsi="Cambria Math"/>
                                    </w:rPr>
                                    <w:t>⊕</w:t>
                                  </w:r>
                                </w:ins>
                              </w:p>
                              <w:p w:rsidR="00702D27" w:rsidRDefault="0058501A" w:rsidP="00702D27">
                                <w:pPr>
                                  <w:spacing w:after="0"/>
                                  <w:jc w:val="center"/>
                                  <w:rPr>
                                    <w:ins w:id="191" w:author="Admin" w:date="2015-05-18T12:28:00Z"/>
                                    <w:rFonts w:ascii="Cambria Math" w:hAnsi="Cambria Math"/>
                                  </w:rPr>
                                  <w:pPrChange w:id="192" w:author="Admin" w:date="2015-05-18T12:29:00Z">
                                    <w:pPr/>
                                  </w:pPrChange>
                                </w:pPr>
                                <w:ins w:id="193" w:author="Admin" w:date="2015-05-18T12:17:00Z">
                                  <w:r>
                                    <w:rPr>
                                      <w:rFonts w:ascii="Cambria Math" w:hAnsi="Cambria Math"/>
                                    </w:rPr>
                                    <w:t>3</w:t>
                                  </w:r>
                                </w:ins>
                              </w:p>
                              <w:p w:rsidR="00702D27" w:rsidRDefault="0058501A" w:rsidP="00702D27">
                                <w:pPr>
                                  <w:spacing w:after="0"/>
                                  <w:jc w:val="center"/>
                                  <w:rPr>
                                    <w:ins w:id="194" w:author="Admin" w:date="2015-05-18T12:29:00Z"/>
                                    <w:rFonts w:ascii="Cambria Math" w:hAnsi="Cambria Math"/>
                                  </w:rPr>
                                  <w:pPrChange w:id="195" w:author="Admin" w:date="2015-05-18T12:29:00Z">
                                    <w:pPr/>
                                  </w:pPrChange>
                                </w:pPr>
                                <w:ins w:id="196" w:author="Admin" w:date="2015-05-18T12:17:00Z">
                                  <w:r>
                                    <w:rPr>
                                      <w:rFonts w:ascii="Cambria Math" w:hAnsi="Cambria Math"/>
                                    </w:rPr>
                                    <w:t>⊕</w:t>
                                  </w:r>
                                </w:ins>
                              </w:p>
                              <w:p w:rsidR="0058501A" w:rsidRDefault="0058501A" w:rsidP="00702D27">
                                <w:pPr>
                                  <w:spacing w:after="0"/>
                                  <w:jc w:val="center"/>
                                  <w:pPrChange w:id="197" w:author="Admin" w:date="2015-05-18T12:29:00Z">
                                    <w:pPr/>
                                  </w:pPrChange>
                                </w:pPr>
                                <w:ins w:id="198" w:author="Admin" w:date="2015-05-18T12:17:00Z">
                                  <w:r>
                                    <w:rPr>
                                      <w:rFonts w:ascii="Cambria Math" w:hAnsi="Cambria Math"/>
                                    </w:rPr>
                                    <w:t>4</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4040034" y="1294409"/>
                              <a:ext cx="354850" cy="6960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2D27" w:rsidRDefault="00702D27" w:rsidP="00702D27">
                                <w:pPr>
                                  <w:spacing w:after="0"/>
                                  <w:jc w:val="center"/>
                                  <w:rPr>
                                    <w:ins w:id="199" w:author="Admin" w:date="2015-05-18T12:17:00Z"/>
                                  </w:rPr>
                                  <w:pPrChange w:id="200" w:author="Admin" w:date="2015-05-18T12:30:00Z">
                                    <w:pPr/>
                                  </w:pPrChange>
                                </w:pPr>
                                <w:ins w:id="201" w:author="Admin" w:date="2015-05-18T12:17:00Z">
                                  <w:r>
                                    <w:t>2</w:t>
                                  </w:r>
                                </w:ins>
                              </w:p>
                              <w:p w:rsidR="00702D27" w:rsidRDefault="0058501A" w:rsidP="00702D27">
                                <w:pPr>
                                  <w:spacing w:after="0"/>
                                  <w:jc w:val="center"/>
                                  <w:rPr>
                                    <w:ins w:id="202" w:author="Admin" w:date="2015-05-18T12:29:00Z"/>
                                    <w:rFonts w:ascii="Cambria Math" w:hAnsi="Cambria Math"/>
                                  </w:rPr>
                                  <w:pPrChange w:id="203" w:author="Admin" w:date="2015-05-18T12:30:00Z">
                                    <w:pPr/>
                                  </w:pPrChange>
                                </w:pPr>
                                <w:ins w:id="204" w:author="Admin" w:date="2015-05-18T12:17:00Z">
                                  <w:r>
                                    <w:rPr>
                                      <w:rFonts w:ascii="Cambria Math" w:hAnsi="Cambria Math"/>
                                    </w:rPr>
                                    <w:t>⊕</w:t>
                                  </w:r>
                                </w:ins>
                              </w:p>
                              <w:p w:rsidR="0058501A" w:rsidRDefault="0058501A" w:rsidP="00702D27">
                                <w:pPr>
                                  <w:spacing w:after="0"/>
                                  <w:jc w:val="center"/>
                                  <w:pPrChange w:id="205" w:author="Admin" w:date="2015-05-18T12:30:00Z">
                                    <w:pPr/>
                                  </w:pPrChange>
                                </w:pPr>
                                <w:ins w:id="206" w:author="Admin" w:date="2015-05-18T12:17:00Z">
                                  <w:r>
                                    <w:rPr>
                                      <w:rFonts w:ascii="Cambria Math" w:hAnsi="Cambria Math"/>
                                    </w:rPr>
                                    <w:t>3</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2" name="Text Box 72"/>
                        <wps:cNvSpPr txBox="1"/>
                        <wps:spPr>
                          <a:xfrm>
                            <a:off x="0" y="1745673"/>
                            <a:ext cx="1806854" cy="2779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2D27" w:rsidRDefault="00702D27">
                              <w:ins w:id="207" w:author="Admin" w:date="2015-05-18T12:22:00Z">
                                <w:r>
                                  <w:t>List các encoding symbol</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B67BCC" id="Group 88" o:spid="_x0000_s1070" style="position:absolute;left:0;text-align:left;margin-left:162.45pt;margin-top:6.95pt;width:142.25pt;height:159.35pt;z-index:251795456" coordsize="18068,20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">
                <v:group id="Group 67" o:spid="_x0000_s1071" style="position:absolute;left:237;width:17550;height:15705" coordorigin="26394,8753" coordsize="17554,15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57" o:spid="_x0000_s1072" style="position:absolute;left:26602;top:8767;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9wMUA&#10;AADbAAAADwAAAGRycy9kb3ducmV2LnhtbESPT2sCMRTE74LfITyhl6LZFnTLapQiFKSXUv9Aj4/N&#10;a3bt5mVN0nX10zdCweMwM79hFqveNqIjH2rHCp4mGQji0umajYL97m38AiJEZI2NY1JwoQCr5XCw&#10;wEK7M39St41GJAiHAhVUMbaFlKGsyGKYuJY4ed/OW4xJeiO1x3OC20Y+Z9lMWqw5LVTY0rqi8mf7&#10;axV0j1c6Xk5sTpujWef+Cw8f/btSD6P+dQ4iUh/v4f/2RiuY5nD7k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Fn3AxQAAANsAAAAPAAAAAAAAAAAAAAAAAJgCAABkcnMv&#10;ZG93bnJldi54bWxQSwUGAAAAAAQABAD1AAAAigMAAAAA&#10;" fillcolor="#9bbb59 [3206]" strokecolor="#4579b8 [3044]"/>
                  <v:rect id="Rectangle 58" o:spid="_x0000_s1073" style="position:absolute;left:35968;top:8771;width:295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gFh8IA&#10;AADbAAAADwAAAGRycy9kb3ducmV2LnhtbERPy2rCQBTdF/yH4QrdNZMqWkkdRcRSCxLQpl1fMrdJ&#10;aOZOyEzz6Nc7C8Hl4bzX28HUoqPWVZYVPEcxCOLc6ooLBdnn29MKhPPIGmvLpGAkB9vN5GGNibY9&#10;n6m7+EKEEHYJKii9bxIpXV6SQRfZhjhwP7Y16ANsC6lb7EO4qeUsjpfSYMWhocSG9iXlv5c/o+D7&#10;5V2n84/ZqTukGcb/q/FrNx+VepwOu1cQngZ/F9/cR61gEcaGL+EHyM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SAWHwgAAANsAAAAPAAAAAAAAAAAAAAAAAJgCAABkcnMvZG93&#10;bnJldi54bWxQSwUGAAAAAAQABAD1AAAAhwMAAAAA&#10;" fillcolor="#c0504d [3205]" strokecolor="#4579b8 [3044]"/>
                  <v:rect id="Rectangle 61" o:spid="_x0000_s1074" style="position:absolute;left:40619;top:8753;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0xmMEA&#10;AADbAAAADwAAAGRycy9kb3ducmV2LnhtbESPT4vCMBTE78J+h/AWvGlaBdFqFCkUPAn+w+ujeduW&#10;bV5KE0399mZhweMwM79hNrvBtOJJvWssK0inCQji0uqGKwXXSzFZgnAeWWNrmRS8yMFu+zXaYKZt&#10;4BM9z74SEcIuQwW1910mpStrMuimtiOO3o/tDfoo+0rqHkOEm1bOkmQhDTYcF2rsKK+p/D0/jIKQ&#10;lqv8Pr+lxbE9hrDP6ZYUpNT4e9ivQXga/Cf83z5oBYsU/r7EHyC3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9MZjBAAAA2wAAAA8AAAAAAAAAAAAAAAAAmAIAAGRycy9kb3du&#10;cmV2LnhtbFBLBQYAAAAABAAEAPUAAACGAwAAAAA=&#10;" fillcolor="#8064a2 [3207]" strokecolor="#4579b8 [3044]"/>
                  <v:rect id="Rectangle 62" o:spid="_x0000_s1075" style="position:absolute;left:31207;top:8767;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d6N8QA&#10;AADbAAAADwAAAGRycy9kb3ducmV2LnhtbESPQWsCMRSE7wX/Q3iFXkSzVRFdjSKFSqEspSp4fWye&#10;u0s3LyFJdfffN4LQ4zAz3zDrbWdacSUfGssKXscZCOLS6oYrBafj+2gBIkRkja1lUtBTgO1m8LTG&#10;XNsbf9P1ECuRIBxyVFDH6HIpQ1mTwTC2jjh5F+sNxiR9JbXHW4KbVk6ybC4NNpwWanT0VlP5c/g1&#10;CrKvpZu62XTIxb5vm70v+s9zodTLc7dbgYjUxf/wo/2hFcwncP+Sf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nejfEAAAA2wAAAA8AAAAAAAAAAAAAAAAAmAIAAGRycy9k&#10;b3ducmV2LnhtbFBLBQYAAAAABAAEAPUAAACJAwAAAAA=&#10;" fillcolor="#f79646 [3209]" strokecolor="#4579b8 [3044]"/>
                  <v:shape id="Text Box 63" o:spid="_x0000_s1076" type="#_x0000_t202" style="position:absolute;left:30885;top:13062;width:3571;height:6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imGMQA&#10;AADbAAAADwAAAGRycy9kb3ducmV2LnhtbESPQWsCMRSE70L/Q3gFb5rVipatUVQqtnhybXt+bF53&#10;g5uXNYm6/fdNoeBxmJlvmPmys424kg/GsYLRMANBXDptuFLwcdwOnkGEiKyxcUwKfijAcvHQm2Ou&#10;3Y0PdC1iJRKEQ44K6hjbXMpQ1mQxDF1LnLxv5y3GJH0ltcdbgttGjrNsKi0aTgs1trSpqTwVF6vg&#10;/OmPk5F5/do274U5z0779Q5nSvUfu9ULiEhdvIf/229awfQJ/r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ophjEAAAA2wAAAA8AAAAAAAAAAAAAAAAAmAIAAGRycy9k&#10;b3ducmV2LnhtbFBLBQYAAAAABAAEAPUAAACJAwAAAAA=&#10;" fillcolor="white [3201]" strokeweight=".5pt">
                    <v:textbox>
                      <w:txbxContent>
                        <w:p w:rsidR="00702D27" w:rsidRPr="00702D27" w:rsidRDefault="00702D27" w:rsidP="00702D27">
                          <w:pPr>
                            <w:spacing w:after="0"/>
                            <w:jc w:val="center"/>
                            <w:rPr>
                              <w:ins w:id="208" w:author="Admin" w:date="2015-05-18T12:27:00Z"/>
                              <w:rPrChange w:id="209" w:author="Admin" w:date="2015-05-18T12:28:00Z">
                                <w:rPr>
                                  <w:ins w:id="210" w:author="Admin" w:date="2015-05-18T12:27:00Z"/>
                                </w:rPr>
                              </w:rPrChange>
                            </w:rPr>
                            <w:pPrChange w:id="211" w:author="Admin" w:date="2015-05-18T12:28:00Z">
                              <w:pPr/>
                            </w:pPrChange>
                          </w:pPr>
                          <w:ins w:id="212" w:author="Admin" w:date="2015-05-18T12:14:00Z">
                            <w:r w:rsidRPr="00702D27">
                              <w:rPr>
                                <w:rPrChange w:id="213" w:author="Admin" w:date="2015-05-18T12:28:00Z">
                                  <w:rPr/>
                                </w:rPrChange>
                              </w:rPr>
                              <w:t>1</w:t>
                            </w:r>
                          </w:ins>
                        </w:p>
                        <w:p w:rsidR="00702D27" w:rsidRPr="00702D27" w:rsidRDefault="0058501A" w:rsidP="00702D27">
                          <w:pPr>
                            <w:spacing w:after="0"/>
                            <w:jc w:val="center"/>
                            <w:rPr>
                              <w:ins w:id="214" w:author="Admin" w:date="2015-05-18T12:27:00Z"/>
                              <w:rFonts w:ascii="Cambria Math" w:hAnsi="Cambria Math"/>
                              <w:rPrChange w:id="215" w:author="Admin" w:date="2015-05-18T12:28:00Z">
                                <w:rPr>
                                  <w:ins w:id="216" w:author="Admin" w:date="2015-05-18T12:27:00Z"/>
                                  <w:rFonts w:ascii="Cambria Math" w:hAnsi="Cambria Math"/>
                                </w:rPr>
                              </w:rPrChange>
                            </w:rPr>
                            <w:pPrChange w:id="217" w:author="Admin" w:date="2015-05-18T12:28:00Z">
                              <w:pPr/>
                            </w:pPrChange>
                          </w:pPr>
                          <w:ins w:id="218" w:author="Admin" w:date="2015-05-18T12:16:00Z">
                            <w:r w:rsidRPr="00702D27">
                              <w:rPr>
                                <w:rFonts w:ascii="Cambria Math" w:hAnsi="Cambria Math"/>
                                <w:rPrChange w:id="219" w:author="Admin" w:date="2015-05-18T12:28:00Z">
                                  <w:rPr>
                                    <w:rFonts w:ascii="Cambria Math" w:hAnsi="Cambria Math"/>
                                  </w:rPr>
                                </w:rPrChange>
                              </w:rPr>
                              <w:t>⊕</w:t>
                            </w:r>
                          </w:ins>
                        </w:p>
                        <w:p w:rsidR="0058501A" w:rsidRPr="00702D27" w:rsidRDefault="0058501A" w:rsidP="00702D27">
                          <w:pPr>
                            <w:spacing w:after="0"/>
                            <w:jc w:val="center"/>
                            <w:rPr>
                              <w:rPrChange w:id="220" w:author="Admin" w:date="2015-05-18T12:28:00Z">
                                <w:rPr/>
                              </w:rPrChange>
                            </w:rPr>
                            <w:pPrChange w:id="221" w:author="Admin" w:date="2015-05-18T12:28:00Z">
                              <w:pPr/>
                            </w:pPrChange>
                          </w:pPr>
                          <w:ins w:id="222" w:author="Admin" w:date="2015-05-18T12:16:00Z">
                            <w:r w:rsidRPr="00702D27">
                              <w:rPr>
                                <w:rFonts w:ascii="Cambria Math" w:hAnsi="Cambria Math"/>
                                <w:rPrChange w:id="223" w:author="Admin" w:date="2015-05-18T12:28:00Z">
                                  <w:rPr>
                                    <w:rFonts w:ascii="Cambria Math" w:hAnsi="Cambria Math"/>
                                  </w:rPr>
                                </w:rPrChange>
                              </w:rPr>
                              <w:t>2</w:t>
                            </w:r>
                          </w:ins>
                        </w:p>
                      </w:txbxContent>
                    </v:textbox>
                  </v:shape>
                  <v:shape id="Text Box 64" o:spid="_x0000_s1077" type="#_x0000_t202" style="position:absolute;left:26394;top:13062;width:3547;height: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oeHMIA&#10;AADbAAAADwAAAGRycy9kb3ducmV2LnhtbESPQWsCMRSE74X+h/AKvdVsi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ah4cwgAAANsAAAAPAAAAAAAAAAAAAAAAAJgCAABkcnMvZG93&#10;bnJldi54bWxQSwUGAAAAAAQABAD1AAAAhwMAAAAA&#10;" fillcolor="white [3201]" strokeweight=".5pt">
                    <v:textbox>
                      <w:txbxContent>
                        <w:p w:rsidR="0058501A" w:rsidRDefault="0058501A" w:rsidP="00702D27">
                          <w:pPr>
                            <w:jc w:val="center"/>
                            <w:pPrChange w:id="224" w:author="Admin" w:date="2015-05-18T12:29:00Z">
                              <w:pPr/>
                            </w:pPrChange>
                          </w:pPr>
                          <w:ins w:id="225" w:author="Admin" w:date="2015-05-18T12:14:00Z">
                            <w:r>
                              <w:t>1</w:t>
                            </w:r>
                          </w:ins>
                        </w:p>
                      </w:txbxContent>
                    </v:textbox>
                  </v:shape>
                  <v:shape id="Text Box 65" o:spid="_x0000_s1078" type="#_x0000_t202" style="position:absolute;left:35625;top:12944;width:3603;height:1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7h8IA&#10;AADbAAAADwAAAGRycy9kb3ducmV2LnhtbESPQWsCMRSE74X+h/AKvdVsC8q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JruHwgAAANsAAAAPAAAAAAAAAAAAAAAAAJgCAABkcnMvZG93&#10;bnJldi54bWxQSwUGAAAAAAQABAD1AAAAhwMAAAAA&#10;" fillcolor="white [3201]" strokeweight=".5pt">
                    <v:textbox>
                      <w:txbxContent>
                        <w:p w:rsidR="00702D27" w:rsidRDefault="0058501A" w:rsidP="00702D27">
                          <w:pPr>
                            <w:spacing w:after="0"/>
                            <w:jc w:val="center"/>
                            <w:rPr>
                              <w:ins w:id="226" w:author="Admin" w:date="2015-05-18T12:28:00Z"/>
                            </w:rPr>
                            <w:pPrChange w:id="227" w:author="Admin" w:date="2015-05-18T12:29:00Z">
                              <w:pPr/>
                            </w:pPrChange>
                          </w:pPr>
                          <w:ins w:id="228" w:author="Admin" w:date="2015-05-18T12:17:00Z">
                            <w:r>
                              <w:t>2</w:t>
                            </w:r>
                          </w:ins>
                        </w:p>
                        <w:p w:rsidR="00702D27" w:rsidRDefault="0058501A" w:rsidP="00702D27">
                          <w:pPr>
                            <w:spacing w:after="0"/>
                            <w:jc w:val="center"/>
                            <w:rPr>
                              <w:ins w:id="229" w:author="Admin" w:date="2015-05-18T12:28:00Z"/>
                              <w:rFonts w:ascii="Cambria Math" w:hAnsi="Cambria Math"/>
                            </w:rPr>
                            <w:pPrChange w:id="230" w:author="Admin" w:date="2015-05-18T12:29:00Z">
                              <w:pPr/>
                            </w:pPrChange>
                          </w:pPr>
                          <w:ins w:id="231" w:author="Admin" w:date="2015-05-18T12:17:00Z">
                            <w:r>
                              <w:rPr>
                                <w:rFonts w:ascii="Cambria Math" w:hAnsi="Cambria Math"/>
                              </w:rPr>
                              <w:t>⊕</w:t>
                            </w:r>
                          </w:ins>
                        </w:p>
                        <w:p w:rsidR="00702D27" w:rsidRDefault="0058501A" w:rsidP="00702D27">
                          <w:pPr>
                            <w:spacing w:after="0"/>
                            <w:jc w:val="center"/>
                            <w:rPr>
                              <w:ins w:id="232" w:author="Admin" w:date="2015-05-18T12:28:00Z"/>
                              <w:rFonts w:ascii="Cambria Math" w:hAnsi="Cambria Math"/>
                            </w:rPr>
                            <w:pPrChange w:id="233" w:author="Admin" w:date="2015-05-18T12:29:00Z">
                              <w:pPr/>
                            </w:pPrChange>
                          </w:pPr>
                          <w:ins w:id="234" w:author="Admin" w:date="2015-05-18T12:17:00Z">
                            <w:r>
                              <w:rPr>
                                <w:rFonts w:ascii="Cambria Math" w:hAnsi="Cambria Math"/>
                              </w:rPr>
                              <w:t>3</w:t>
                            </w:r>
                          </w:ins>
                        </w:p>
                        <w:p w:rsidR="00702D27" w:rsidRDefault="0058501A" w:rsidP="00702D27">
                          <w:pPr>
                            <w:spacing w:after="0"/>
                            <w:jc w:val="center"/>
                            <w:rPr>
                              <w:ins w:id="235" w:author="Admin" w:date="2015-05-18T12:29:00Z"/>
                              <w:rFonts w:ascii="Cambria Math" w:hAnsi="Cambria Math"/>
                            </w:rPr>
                            <w:pPrChange w:id="236" w:author="Admin" w:date="2015-05-18T12:29:00Z">
                              <w:pPr/>
                            </w:pPrChange>
                          </w:pPr>
                          <w:ins w:id="237" w:author="Admin" w:date="2015-05-18T12:17:00Z">
                            <w:r>
                              <w:rPr>
                                <w:rFonts w:ascii="Cambria Math" w:hAnsi="Cambria Math"/>
                              </w:rPr>
                              <w:t>⊕</w:t>
                            </w:r>
                          </w:ins>
                        </w:p>
                        <w:p w:rsidR="0058501A" w:rsidRDefault="0058501A" w:rsidP="00702D27">
                          <w:pPr>
                            <w:spacing w:after="0"/>
                            <w:jc w:val="center"/>
                            <w:pPrChange w:id="238" w:author="Admin" w:date="2015-05-18T12:29:00Z">
                              <w:pPr/>
                            </w:pPrChange>
                          </w:pPr>
                          <w:ins w:id="239" w:author="Admin" w:date="2015-05-18T12:17:00Z">
                            <w:r>
                              <w:rPr>
                                <w:rFonts w:ascii="Cambria Math" w:hAnsi="Cambria Math"/>
                              </w:rPr>
                              <w:t>4</w:t>
                            </w:r>
                          </w:ins>
                        </w:p>
                      </w:txbxContent>
                    </v:textbox>
                  </v:shape>
                  <v:shape id="Text Box 66" o:spid="_x0000_s1079" type="#_x0000_t202" style="position:absolute;left:40400;top:12944;width:3548;height:6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8MIA&#10;AADbAAAADwAAAGRycy9kb3ducmV2LnhtbESPQUsDMRSE74L/ITzBm83qYdlum5ZWqgie2ornx+Y1&#10;Cd28LEncrv/eCIUeh5n5hlmuJ9+LkWJygRU8zyoQxF3Qjo2Cr+PbUwMiZWSNfWBS8EsJ1qv7uyW2&#10;Olx4T+MhG1EgnFpUYHMeWilTZ8ljmoWBuHinED3mIqOROuKlwH0vX6qqlh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9CXwwgAAANsAAAAPAAAAAAAAAAAAAAAAAJgCAABkcnMvZG93&#10;bnJldi54bWxQSwUGAAAAAAQABAD1AAAAhwMAAAAA&#10;" fillcolor="white [3201]" strokeweight=".5pt">
                    <v:textbox>
                      <w:txbxContent>
                        <w:p w:rsidR="00702D27" w:rsidRDefault="00702D27" w:rsidP="00702D27">
                          <w:pPr>
                            <w:spacing w:after="0"/>
                            <w:jc w:val="center"/>
                            <w:rPr>
                              <w:ins w:id="240" w:author="Admin" w:date="2015-05-18T12:17:00Z"/>
                            </w:rPr>
                            <w:pPrChange w:id="241" w:author="Admin" w:date="2015-05-18T12:30:00Z">
                              <w:pPr/>
                            </w:pPrChange>
                          </w:pPr>
                          <w:ins w:id="242" w:author="Admin" w:date="2015-05-18T12:17:00Z">
                            <w:r>
                              <w:t>2</w:t>
                            </w:r>
                          </w:ins>
                        </w:p>
                        <w:p w:rsidR="00702D27" w:rsidRDefault="0058501A" w:rsidP="00702D27">
                          <w:pPr>
                            <w:spacing w:after="0"/>
                            <w:jc w:val="center"/>
                            <w:rPr>
                              <w:ins w:id="243" w:author="Admin" w:date="2015-05-18T12:29:00Z"/>
                              <w:rFonts w:ascii="Cambria Math" w:hAnsi="Cambria Math"/>
                            </w:rPr>
                            <w:pPrChange w:id="244" w:author="Admin" w:date="2015-05-18T12:30:00Z">
                              <w:pPr/>
                            </w:pPrChange>
                          </w:pPr>
                          <w:ins w:id="245" w:author="Admin" w:date="2015-05-18T12:17:00Z">
                            <w:r>
                              <w:rPr>
                                <w:rFonts w:ascii="Cambria Math" w:hAnsi="Cambria Math"/>
                              </w:rPr>
                              <w:t>⊕</w:t>
                            </w:r>
                          </w:ins>
                        </w:p>
                        <w:p w:rsidR="0058501A" w:rsidRDefault="0058501A" w:rsidP="00702D27">
                          <w:pPr>
                            <w:spacing w:after="0"/>
                            <w:jc w:val="center"/>
                            <w:pPrChange w:id="246" w:author="Admin" w:date="2015-05-18T12:30:00Z">
                              <w:pPr/>
                            </w:pPrChange>
                          </w:pPr>
                          <w:ins w:id="247" w:author="Admin" w:date="2015-05-18T12:17:00Z">
                            <w:r>
                              <w:rPr>
                                <w:rFonts w:ascii="Cambria Math" w:hAnsi="Cambria Math"/>
                              </w:rPr>
                              <w:t>3</w:t>
                            </w:r>
                          </w:ins>
                        </w:p>
                      </w:txbxContent>
                    </v:textbox>
                  </v:shape>
                </v:group>
                <v:shape id="Text Box 72" o:spid="_x0000_s1080" type="#_x0000_t202" style="position:absolute;top:17456;width:18068;height:2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ZlMUA&#10;AADbAAAADwAAAGRycy9kb3ducmV2LnhtbESPQWvCQBSE70L/w/KEXkQ3VaoSXaWU1oo3jbZ4e2Sf&#10;SWj2bciuSfrv3YLgcZiZb5jlujOlaKh2hWUFL6MIBHFqdcGZgmPyOZyDcB5ZY2mZFPyRg/XqqbfE&#10;WNuW99QcfCYChF2MCnLvq1hKl+Zk0I1sRRy8i60N+iDrTOoa2wA3pRxH0VQaLDgs5FjRe07p7+Fq&#10;FJwH2c/OdZtTO3mdVB9fTTL71olSz/3ubQHCU+cf4Xt7qxXMxv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pmUxQAAANsAAAAPAAAAAAAAAAAAAAAAAJgCAABkcnMv&#10;ZG93bnJldi54bWxQSwUGAAAAAAQABAD1AAAAigMAAAAA&#10;" fillcolor="white [3201]" stroked="f" strokeweight=".5pt">
                  <v:textbox>
                    <w:txbxContent>
                      <w:p w:rsidR="00702D27" w:rsidRDefault="00702D27">
                        <w:ins w:id="248" w:author="Admin" w:date="2015-05-18T12:22:00Z">
                          <w:r>
                            <w:t>List các encoding symbol</w:t>
                          </w:r>
                        </w:ins>
                      </w:p>
                    </w:txbxContent>
                  </v:textbox>
                </v:shape>
              </v:group>
            </w:pict>
          </mc:Fallback>
        </mc:AlternateContent>
      </w:r>
    </w:p>
    <w:p w:rsidR="0058501A" w:rsidRDefault="0058501A" w:rsidP="0058501A">
      <w:pPr>
        <w:jc w:val="both"/>
        <w:rPr>
          <w:ins w:id="249" w:author="Admin" w:date="2015-05-18T12:22:00Z"/>
          <w:sz w:val="26"/>
          <w:szCs w:val="26"/>
        </w:rPr>
        <w:pPrChange w:id="250" w:author="Admin" w:date="2015-05-18T12:19:00Z">
          <w:pPr>
            <w:ind w:left="360" w:firstLine="360"/>
            <w:jc w:val="both"/>
          </w:pPr>
        </w:pPrChange>
      </w:pPr>
    </w:p>
    <w:p w:rsidR="00702D27" w:rsidRDefault="00702D27" w:rsidP="0058501A">
      <w:pPr>
        <w:jc w:val="both"/>
        <w:rPr>
          <w:ins w:id="251" w:author="Admin" w:date="2015-05-18T12:23:00Z"/>
          <w:sz w:val="26"/>
          <w:szCs w:val="26"/>
        </w:rPr>
        <w:pPrChange w:id="252" w:author="Admin" w:date="2015-05-18T12:19:00Z">
          <w:pPr>
            <w:ind w:left="360" w:firstLine="360"/>
            <w:jc w:val="both"/>
          </w:pPr>
        </w:pPrChange>
      </w:pPr>
    </w:p>
    <w:p w:rsidR="00702D27" w:rsidRDefault="00702D27" w:rsidP="0058501A">
      <w:pPr>
        <w:jc w:val="both"/>
        <w:rPr>
          <w:ins w:id="253" w:author="Admin" w:date="2015-05-18T12:23:00Z"/>
          <w:sz w:val="26"/>
          <w:szCs w:val="26"/>
        </w:rPr>
        <w:pPrChange w:id="254" w:author="Admin" w:date="2015-05-18T12:19:00Z">
          <w:pPr>
            <w:ind w:left="360" w:firstLine="360"/>
            <w:jc w:val="both"/>
          </w:pPr>
        </w:pPrChange>
      </w:pPr>
    </w:p>
    <w:p w:rsidR="00702D27" w:rsidRPr="00874D78" w:rsidDel="00702D27" w:rsidRDefault="00702D27" w:rsidP="0058501A">
      <w:pPr>
        <w:jc w:val="both"/>
        <w:rPr>
          <w:del w:id="255" w:author="Admin" w:date="2015-05-18T12:24:00Z"/>
          <w:sz w:val="26"/>
          <w:szCs w:val="26"/>
        </w:rPr>
        <w:pPrChange w:id="256" w:author="Admin" w:date="2015-05-18T12:19:00Z">
          <w:pPr>
            <w:ind w:left="360" w:firstLine="360"/>
            <w:jc w:val="both"/>
          </w:pPr>
        </w:pPrChange>
      </w:pPr>
    </w:p>
    <w:p w:rsidR="00B94D33" w:rsidRDefault="00B94D33" w:rsidP="00B94D33">
      <w:pPr>
        <w:pStyle w:val="ListParagraph"/>
        <w:numPr>
          <w:ilvl w:val="0"/>
          <w:numId w:val="3"/>
        </w:numPr>
        <w:jc w:val="both"/>
        <w:rPr>
          <w:ins w:id="257" w:author="Admin" w:date="2015-05-18T12:23:00Z"/>
          <w:sz w:val="26"/>
          <w:szCs w:val="26"/>
        </w:rPr>
      </w:pPr>
      <w:r w:rsidRPr="00874D78">
        <w:rPr>
          <w:rFonts w:hint="eastAsia"/>
          <w:sz w:val="26"/>
          <w:szCs w:val="26"/>
        </w:rPr>
        <w:t>Đầu tiên các input symbol đều chưa được phủ</w:t>
      </w:r>
    </w:p>
    <w:p w:rsidR="00702D27" w:rsidRDefault="00702D27" w:rsidP="00702D27">
      <w:pPr>
        <w:pStyle w:val="ListParagraph"/>
        <w:jc w:val="both"/>
        <w:rPr>
          <w:ins w:id="258" w:author="Admin" w:date="2015-05-18T12:23:00Z"/>
          <w:sz w:val="26"/>
          <w:szCs w:val="26"/>
        </w:rPr>
        <w:pPrChange w:id="259" w:author="Admin" w:date="2015-05-18T12:23:00Z">
          <w:pPr>
            <w:pStyle w:val="ListParagraph"/>
            <w:numPr>
              <w:numId w:val="3"/>
            </w:numPr>
            <w:ind w:hanging="360"/>
            <w:jc w:val="both"/>
          </w:pPr>
        </w:pPrChange>
      </w:pPr>
      <w:r>
        <w:rPr>
          <w:rFonts w:hint="eastAsia"/>
          <w:noProof/>
          <w:sz w:val="26"/>
          <w:szCs w:val="26"/>
        </w:rPr>
        <mc:AlternateContent>
          <mc:Choice Requires="wpg">
            <w:drawing>
              <wp:anchor distT="0" distB="0" distL="114300" distR="114300" simplePos="0" relativeHeight="251838464" behindDoc="0" locked="0" layoutInCell="1" allowOverlap="1" wp14:anchorId="6C91E907" wp14:editId="34A5A096">
                <wp:simplePos x="0" y="0"/>
                <wp:positionH relativeFrom="column">
                  <wp:posOffset>2428889</wp:posOffset>
                </wp:positionH>
                <wp:positionV relativeFrom="paragraph">
                  <wp:posOffset>62433</wp:posOffset>
                </wp:positionV>
                <wp:extent cx="1187094" cy="295007"/>
                <wp:effectExtent l="0" t="0" r="13335" b="10160"/>
                <wp:wrapNone/>
                <wp:docPr id="78" name="Group 78"/>
                <wp:cNvGraphicFramePr/>
                <a:graphic xmlns:a="http://schemas.openxmlformats.org/drawingml/2006/main">
                  <a:graphicData uri="http://schemas.microsoft.com/office/word/2010/wordprocessingGroup">
                    <wpg:wgp>
                      <wpg:cNvGrpSpPr/>
                      <wpg:grpSpPr>
                        <a:xfrm>
                          <a:off x="0" y="0"/>
                          <a:ext cx="1187094" cy="295007"/>
                          <a:chOff x="0" y="0"/>
                          <a:chExt cx="1187094" cy="295007"/>
                        </a:xfrm>
                      </wpg:grpSpPr>
                      <wps:wsp>
                        <wps:cNvPr id="74" name="Rectangle 74"/>
                        <wps:cNvSpPr/>
                        <wps:spPr>
                          <a:xfrm>
                            <a:off x="0" y="0"/>
                            <a:ext cx="295188" cy="295007"/>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99923" y="0"/>
                            <a:ext cx="294640" cy="294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592531" y="0"/>
                            <a:ext cx="294640" cy="294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892454" y="0"/>
                            <a:ext cx="294640" cy="294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2706FF" id="Group 78" o:spid="_x0000_s1026" style="position:absolute;margin-left:191.25pt;margin-top:4.9pt;width:93.45pt;height:23.25pt;z-index:251838464" coordsize="11870,2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">
                <v:rect id="Rectangle 74" o:spid="_x0000_s1027" style="position:absolute;width:2951;height:2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ihcMA&#10;AADbAAAADwAAAGRycy9kb3ducmV2LnhtbESPQWvCQBSE74X+h+UVvNVNi1qJrtIKEsF60IrnR/aZ&#10;pM2+DbtrEv+9WxA8DjPzDTNf9qYWLTlfWVbwNkxAEOdWV1woOP6sX6cgfEDWWFsmBVfysFw8P80x&#10;1bbjPbWHUIgIYZ+igjKEJpXS5yUZ9EPbEEfvbJ3BEKUrpHbYRbip5XuSTKTBiuNCiQ2tSsr/Dhej&#10;INAuo2t32m15zBn/fo++5NkqNXjpP2cgAvXhEb63N1rBxwj+v8Qf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AihcMAAADbAAAADwAAAAAAAAAAAAAAAACYAgAAZHJzL2Rv&#10;d25yZXYueG1sUEsFBgAAAAAEAAQA9QAAAIgDAAAAAA==&#10;" fillcolor="white [3212]" strokecolor="#4579b8 [3044]"/>
                <v:rect id="Rectangle 75" o:spid="_x0000_s1028" style="position:absolute;left:2999;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HHsIA&#10;AADbAAAADwAAAGRycy9kb3ducmV2LnhtbESPT4vCMBTE74LfITzBm6aKf5auUVQQhdXD1mXPj+bZ&#10;VpuX0kRbv/1GEPY4zMxvmMWqNaV4UO0KywpGwwgEcWp1wZmCn/Nu8AHCeWSNpWVS8CQHq2W3s8BY&#10;24a/6ZH4TAQIuxgV5N5XsZQuzcmgG9qKOHgXWxv0QdaZ1DU2AW5KOY6imTRYcFjIsaJtTuktuRsF&#10;nk57eja/py+e8p6vx8lGXqxS/V67/gThqfX/4Xf7oBXMp/D6En6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PIcewgAAANsAAAAPAAAAAAAAAAAAAAAAAJgCAABkcnMvZG93&#10;bnJldi54bWxQSwUGAAAAAAQABAD1AAAAhwMAAAAA&#10;" fillcolor="white [3212]" strokecolor="#4579b8 [3044]"/>
                <v:rect id="Rectangle 76" o:spid="_x0000_s1029" style="position:absolute;left:5925;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ZacMA&#10;AADbAAAADwAAAGRycy9kb3ducmV2LnhtbESPQWvCQBSE74L/YXkFb2ZTUSsxq2ihWKgeasXzI/tM&#10;0mbfht2tif/eLQg9DjPzDZOve9OIKzlfW1bwnKQgiAuray4VnL7exgsQPiBrbCyTght5WK+Ggxwz&#10;bTv+pOsxlCJC2GeooAqhzaT0RUUGfWJb4uhdrDMYonSl1A67CDeNnKTpXBqsOS5U2NJrRcXP8dco&#10;CHTY0a07Hz54xjv+3k+38mKVGj31myWIQH34Dz/a71rByxz+vsQf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ZacMAAADbAAAADwAAAAAAAAAAAAAAAACYAgAAZHJzL2Rv&#10;d25yZXYueG1sUEsFBgAAAAAEAAQA9QAAAIgDAAAAAA==&#10;" fillcolor="white [3212]" strokecolor="#4579b8 [3044]"/>
                <v:rect id="Rectangle 77" o:spid="_x0000_s1030" style="position:absolute;left:8924;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K88sMA&#10;AADbAAAADwAAAGRycy9kb3ducmV2LnhtbESPT2vCQBTE7wW/w/IEb82m4p8SXaUVJELroal4fmSf&#10;SWz2bciuSfz23YLQ4zAzv2HW28HUoqPWVZYVvEQxCOLc6ooLBafv/fMrCOeRNdaWScGdHGw3o6c1&#10;Jtr2/EVd5gsRIOwSVFB63yRSurwkgy6yDXHwLrY16INsC6lb7APc1HIaxwtpsOKwUGJDu5Lyn+xm&#10;FHg6pnTvz8cPnnPK18/Zu7xYpSbj4W0FwtPg/8OP9kErWC7h70v4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K88sMAAADbAAAADwAAAAAAAAAAAAAAAACYAgAAZHJzL2Rv&#10;d25yZXYueG1sUEsFBgAAAAAEAAQA9QAAAIgDAAAAAA==&#10;" fillcolor="white [3212]" strokecolor="#4579b8 [3044]"/>
              </v:group>
            </w:pict>
          </mc:Fallback>
        </mc:AlternateContent>
      </w:r>
    </w:p>
    <w:p w:rsidR="00702D27" w:rsidRPr="00874D78" w:rsidRDefault="00702D27" w:rsidP="00702D27">
      <w:pPr>
        <w:pStyle w:val="ListParagraph"/>
        <w:jc w:val="both"/>
        <w:rPr>
          <w:sz w:val="26"/>
          <w:szCs w:val="26"/>
        </w:rPr>
        <w:pPrChange w:id="260" w:author="Admin" w:date="2015-05-18T12:23:00Z">
          <w:pPr>
            <w:pStyle w:val="ListParagraph"/>
            <w:numPr>
              <w:numId w:val="3"/>
            </w:numPr>
            <w:ind w:hanging="360"/>
            <w:jc w:val="both"/>
          </w:pPr>
        </w:pPrChange>
      </w:pPr>
    </w:p>
    <w:p w:rsidR="00B94D33" w:rsidRDefault="00B94D33" w:rsidP="00B94D33">
      <w:pPr>
        <w:pStyle w:val="ListParagraph"/>
        <w:numPr>
          <w:ilvl w:val="0"/>
          <w:numId w:val="3"/>
        </w:numPr>
        <w:jc w:val="both"/>
        <w:rPr>
          <w:ins w:id="261" w:author="Admin" w:date="2015-05-18T12:24:00Z"/>
          <w:sz w:val="26"/>
          <w:szCs w:val="26"/>
        </w:rPr>
      </w:pPr>
      <w:r w:rsidRPr="00874D78">
        <w:rPr>
          <w:rFonts w:hint="eastAsia"/>
          <w:sz w:val="26"/>
          <w:szCs w:val="26"/>
        </w:rPr>
        <w:t xml:space="preserve">Tất cả các encoding symbol có bậc 1 </w:t>
      </w:r>
      <w:r w:rsidRPr="00874D78">
        <w:rPr>
          <w:sz w:val="26"/>
          <w:szCs w:val="26"/>
        </w:rPr>
        <w:t>sẽ được</w:t>
      </w:r>
      <w:r>
        <w:rPr>
          <w:rFonts w:hint="eastAsia"/>
          <w:sz w:val="26"/>
          <w:szCs w:val="26"/>
        </w:rPr>
        <w:t xml:space="preserve"> giải mã và phủ input symbol kề với nó. Các input sym</w:t>
      </w:r>
      <w:r>
        <w:rPr>
          <w:sz w:val="26"/>
          <w:szCs w:val="26"/>
        </w:rPr>
        <w:t>bol</w:t>
      </w:r>
      <w:r>
        <w:rPr>
          <w:rFonts w:hint="eastAsia"/>
          <w:sz w:val="26"/>
          <w:szCs w:val="26"/>
        </w:rPr>
        <w:t xml:space="preserve"> được phủ nhưng chưa được xử lý thì được gọi là ripple.</w:t>
      </w:r>
    </w:p>
    <w:p w:rsidR="00702D27" w:rsidRDefault="005834ED" w:rsidP="00702D27">
      <w:pPr>
        <w:pStyle w:val="ListParagraph"/>
        <w:jc w:val="both"/>
        <w:rPr>
          <w:ins w:id="262" w:author="Admin" w:date="2015-05-18T12:25:00Z"/>
          <w:sz w:val="26"/>
          <w:szCs w:val="26"/>
        </w:rPr>
        <w:pPrChange w:id="263" w:author="Admin" w:date="2015-05-18T12:24:00Z">
          <w:pPr>
            <w:pStyle w:val="ListParagraph"/>
            <w:numPr>
              <w:numId w:val="3"/>
            </w:numPr>
            <w:ind w:hanging="360"/>
            <w:jc w:val="both"/>
          </w:pPr>
        </w:pPrChange>
      </w:pPr>
      <w:r>
        <w:rPr>
          <w:noProof/>
          <w:sz w:val="26"/>
          <w:szCs w:val="26"/>
        </w:rPr>
        <mc:AlternateContent>
          <mc:Choice Requires="wpg">
            <w:drawing>
              <wp:anchor distT="0" distB="0" distL="114300" distR="114300" simplePos="0" relativeHeight="251751424" behindDoc="0" locked="0" layoutInCell="1" allowOverlap="1">
                <wp:simplePos x="0" y="0"/>
                <wp:positionH relativeFrom="column">
                  <wp:posOffset>2149434</wp:posOffset>
                </wp:positionH>
                <wp:positionV relativeFrom="paragraph">
                  <wp:posOffset>119718</wp:posOffset>
                </wp:positionV>
                <wp:extent cx="1754979" cy="2330618"/>
                <wp:effectExtent l="0" t="0" r="17145" b="12700"/>
                <wp:wrapNone/>
                <wp:docPr id="114" name="Group 114"/>
                <wp:cNvGraphicFramePr/>
                <a:graphic xmlns:a="http://schemas.openxmlformats.org/drawingml/2006/main">
                  <a:graphicData uri="http://schemas.microsoft.com/office/word/2010/wordprocessingGroup">
                    <wpg:wgp>
                      <wpg:cNvGrpSpPr/>
                      <wpg:grpSpPr>
                        <a:xfrm>
                          <a:off x="0" y="0"/>
                          <a:ext cx="1754979" cy="2330618"/>
                          <a:chOff x="0" y="0"/>
                          <a:chExt cx="1754979" cy="2330618"/>
                        </a:xfrm>
                      </wpg:grpSpPr>
                      <wpg:grpSp>
                        <wpg:cNvPr id="89" name="Group 89"/>
                        <wpg:cNvGrpSpPr/>
                        <wpg:grpSpPr>
                          <a:xfrm>
                            <a:off x="285008" y="0"/>
                            <a:ext cx="1186815" cy="294640"/>
                            <a:chOff x="0" y="0"/>
                            <a:chExt cx="1187094" cy="295007"/>
                          </a:xfrm>
                        </wpg:grpSpPr>
                        <wps:wsp>
                          <wps:cNvPr id="90" name="Rectangle 90"/>
                          <wps:cNvSpPr/>
                          <wps:spPr>
                            <a:xfrm>
                              <a:off x="0" y="0"/>
                              <a:ext cx="295188" cy="295007"/>
                            </a:xfrm>
                            <a:prstGeom prst="rect">
                              <a:avLst/>
                            </a:prstGeom>
                            <a:solidFill>
                              <a:schemeClr val="tx1">
                                <a:lumMod val="50000"/>
                                <a:lumOff val="5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299923" y="0"/>
                              <a:ext cx="294640" cy="294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592531" y="0"/>
                              <a:ext cx="294640" cy="294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892454" y="0"/>
                              <a:ext cx="294640" cy="294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8" name="Group 98"/>
                        <wpg:cNvGrpSpPr/>
                        <wpg:grpSpPr>
                          <a:xfrm>
                            <a:off x="0" y="760021"/>
                            <a:ext cx="1754979" cy="1570597"/>
                            <a:chOff x="2639422" y="875313"/>
                            <a:chExt cx="1755462" cy="1571522"/>
                          </a:xfrm>
                        </wpg:grpSpPr>
                        <wps:wsp>
                          <wps:cNvPr id="99" name="Rectangle 99"/>
                          <wps:cNvSpPr/>
                          <wps:spPr>
                            <a:xfrm>
                              <a:off x="2660285" y="876709"/>
                              <a:ext cx="295253" cy="295229"/>
                            </a:xfrm>
                            <a:prstGeom prst="rect">
                              <a:avLst/>
                            </a:prstGeom>
                            <a:solidFill>
                              <a:srgbClr val="FFFF00"/>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3596882" y="877190"/>
                              <a:ext cx="295253" cy="295229"/>
                            </a:xfrm>
                            <a:prstGeom prst="rect">
                              <a:avLst/>
                            </a:prstGeom>
                            <a:solidFill>
                              <a:schemeClr val="accent2"/>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4061980" y="875313"/>
                              <a:ext cx="295253" cy="295229"/>
                            </a:xfrm>
                            <a:prstGeom prst="rect">
                              <a:avLst/>
                            </a:prstGeom>
                            <a:solidFill>
                              <a:schemeClr val="accent4"/>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3120748" y="876709"/>
                              <a:ext cx="295253" cy="295229"/>
                            </a:xfrm>
                            <a:prstGeom prst="rect">
                              <a:avLst/>
                            </a:prstGeom>
                            <a:solidFill>
                              <a:schemeClr val="accent6"/>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Text Box 103"/>
                          <wps:cNvSpPr txBox="1"/>
                          <wps:spPr>
                            <a:xfrm>
                              <a:off x="3088424" y="1306225"/>
                              <a:ext cx="357148" cy="294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Pr="00702D27" w:rsidRDefault="005834ED" w:rsidP="005834ED">
                                <w:pPr>
                                  <w:spacing w:after="0"/>
                                  <w:jc w:val="center"/>
                                  <w:rPr>
                                    <w:rPrChange w:id="264" w:author="Admin" w:date="2015-05-18T12:28:00Z">
                                      <w:rPr/>
                                    </w:rPrChange>
                                  </w:rPr>
                                  <w:pPrChange w:id="265" w:author="Admin" w:date="2015-05-18T12:28:00Z">
                                    <w:pPr/>
                                  </w:pPrChange>
                                </w:pPr>
                                <w:ins w:id="266" w:author="Admin" w:date="2015-05-18T12:16:00Z">
                                  <w:r w:rsidRPr="00702D27">
                                    <w:rPr>
                                      <w:rFonts w:ascii="Cambria Math" w:hAnsi="Cambria Math"/>
                                      <w:rPrChange w:id="267" w:author="Admin" w:date="2015-05-18T12:28:00Z">
                                        <w:rPr>
                                          <w:rFonts w:ascii="Cambria Math" w:hAnsi="Cambria Math"/>
                                        </w:rPr>
                                      </w:rPrChange>
                                    </w:rPr>
                                    <w:t>2</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Text Box 104"/>
                          <wps:cNvSpPr txBox="1"/>
                          <wps:spPr>
                            <a:xfrm>
                              <a:off x="2639422" y="1306290"/>
                              <a:ext cx="354771" cy="294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Default="005834ED" w:rsidP="005834ED">
                                <w:pPr>
                                  <w:jc w:val="center"/>
                                  <w:pPrChange w:id="268" w:author="Admin" w:date="2015-05-18T12:29:00Z">
                                    <w:pPr/>
                                  </w:pPrChang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3562523" y="1294409"/>
                              <a:ext cx="360310" cy="11524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Default="005834ED" w:rsidP="005834ED">
                                <w:pPr>
                                  <w:spacing w:after="0"/>
                                  <w:jc w:val="center"/>
                                  <w:rPr>
                                    <w:ins w:id="269" w:author="Admin" w:date="2015-05-18T12:28:00Z"/>
                                  </w:rPr>
                                  <w:pPrChange w:id="270" w:author="Admin" w:date="2015-05-18T12:29:00Z">
                                    <w:pPr/>
                                  </w:pPrChange>
                                </w:pPr>
                                <w:ins w:id="271" w:author="Admin" w:date="2015-05-18T12:17:00Z">
                                  <w:r>
                                    <w:t>2</w:t>
                                  </w:r>
                                </w:ins>
                              </w:p>
                              <w:p w:rsidR="005834ED" w:rsidRDefault="005834ED" w:rsidP="005834ED">
                                <w:pPr>
                                  <w:spacing w:after="0"/>
                                  <w:jc w:val="center"/>
                                  <w:rPr>
                                    <w:ins w:id="272" w:author="Admin" w:date="2015-05-18T12:28:00Z"/>
                                    <w:rFonts w:ascii="Cambria Math" w:hAnsi="Cambria Math"/>
                                  </w:rPr>
                                  <w:pPrChange w:id="273" w:author="Admin" w:date="2015-05-18T12:29:00Z">
                                    <w:pPr/>
                                  </w:pPrChange>
                                </w:pPr>
                                <w:ins w:id="274" w:author="Admin" w:date="2015-05-18T12:17:00Z">
                                  <w:r>
                                    <w:rPr>
                                      <w:rFonts w:ascii="Cambria Math" w:hAnsi="Cambria Math"/>
                                    </w:rPr>
                                    <w:t>⊕</w:t>
                                  </w:r>
                                </w:ins>
                              </w:p>
                              <w:p w:rsidR="005834ED" w:rsidRDefault="005834ED" w:rsidP="005834ED">
                                <w:pPr>
                                  <w:spacing w:after="0"/>
                                  <w:jc w:val="center"/>
                                  <w:rPr>
                                    <w:ins w:id="275" w:author="Admin" w:date="2015-05-18T12:28:00Z"/>
                                    <w:rFonts w:ascii="Cambria Math" w:hAnsi="Cambria Math"/>
                                  </w:rPr>
                                  <w:pPrChange w:id="276" w:author="Admin" w:date="2015-05-18T12:29:00Z">
                                    <w:pPr/>
                                  </w:pPrChange>
                                </w:pPr>
                                <w:ins w:id="277" w:author="Admin" w:date="2015-05-18T12:17:00Z">
                                  <w:r>
                                    <w:rPr>
                                      <w:rFonts w:ascii="Cambria Math" w:hAnsi="Cambria Math"/>
                                    </w:rPr>
                                    <w:t>3</w:t>
                                  </w:r>
                                </w:ins>
                              </w:p>
                              <w:p w:rsidR="005834ED" w:rsidRDefault="005834ED" w:rsidP="005834ED">
                                <w:pPr>
                                  <w:spacing w:after="0"/>
                                  <w:jc w:val="center"/>
                                  <w:rPr>
                                    <w:ins w:id="278" w:author="Admin" w:date="2015-05-18T12:29:00Z"/>
                                    <w:rFonts w:ascii="Cambria Math" w:hAnsi="Cambria Math"/>
                                  </w:rPr>
                                  <w:pPrChange w:id="279" w:author="Admin" w:date="2015-05-18T12:29:00Z">
                                    <w:pPr/>
                                  </w:pPrChange>
                                </w:pPr>
                                <w:ins w:id="280" w:author="Admin" w:date="2015-05-18T12:17:00Z">
                                  <w:r>
                                    <w:rPr>
                                      <w:rFonts w:ascii="Cambria Math" w:hAnsi="Cambria Math"/>
                                    </w:rPr>
                                    <w:t>⊕</w:t>
                                  </w:r>
                                </w:ins>
                              </w:p>
                              <w:p w:rsidR="005834ED" w:rsidRDefault="005834ED" w:rsidP="005834ED">
                                <w:pPr>
                                  <w:spacing w:after="0"/>
                                  <w:jc w:val="center"/>
                                  <w:pPrChange w:id="281" w:author="Admin" w:date="2015-05-18T12:29:00Z">
                                    <w:pPr/>
                                  </w:pPrChange>
                                </w:pPr>
                                <w:ins w:id="282" w:author="Admin" w:date="2015-05-18T12:17:00Z">
                                  <w:r>
                                    <w:rPr>
                                      <w:rFonts w:ascii="Cambria Math" w:hAnsi="Cambria Math"/>
                                    </w:rPr>
                                    <w:t>4</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4040034" y="1294409"/>
                              <a:ext cx="354850" cy="6960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Default="005834ED" w:rsidP="005834ED">
                                <w:pPr>
                                  <w:spacing w:after="0"/>
                                  <w:jc w:val="center"/>
                                  <w:rPr>
                                    <w:ins w:id="283" w:author="Admin" w:date="2015-05-18T12:17:00Z"/>
                                  </w:rPr>
                                  <w:pPrChange w:id="284" w:author="Admin" w:date="2015-05-18T12:30:00Z">
                                    <w:pPr/>
                                  </w:pPrChange>
                                </w:pPr>
                                <w:ins w:id="285" w:author="Admin" w:date="2015-05-18T12:17:00Z">
                                  <w:r>
                                    <w:t>2</w:t>
                                  </w:r>
                                </w:ins>
                              </w:p>
                              <w:p w:rsidR="005834ED" w:rsidRDefault="005834ED" w:rsidP="005834ED">
                                <w:pPr>
                                  <w:spacing w:after="0"/>
                                  <w:jc w:val="center"/>
                                  <w:rPr>
                                    <w:ins w:id="286" w:author="Admin" w:date="2015-05-18T12:29:00Z"/>
                                    <w:rFonts w:ascii="Cambria Math" w:hAnsi="Cambria Math"/>
                                  </w:rPr>
                                  <w:pPrChange w:id="287" w:author="Admin" w:date="2015-05-18T12:30:00Z">
                                    <w:pPr/>
                                  </w:pPrChange>
                                </w:pPr>
                                <w:ins w:id="288" w:author="Admin" w:date="2015-05-18T12:17:00Z">
                                  <w:r>
                                    <w:rPr>
                                      <w:rFonts w:ascii="Cambria Math" w:hAnsi="Cambria Math"/>
                                    </w:rPr>
                                    <w:t>⊕</w:t>
                                  </w:r>
                                </w:ins>
                              </w:p>
                              <w:p w:rsidR="005834ED" w:rsidRDefault="005834ED" w:rsidP="005834ED">
                                <w:pPr>
                                  <w:spacing w:after="0"/>
                                  <w:jc w:val="center"/>
                                  <w:pPrChange w:id="289" w:author="Admin" w:date="2015-05-18T12:30:00Z">
                                    <w:pPr/>
                                  </w:pPrChange>
                                </w:pPr>
                                <w:ins w:id="290" w:author="Admin" w:date="2015-05-18T12:17:00Z">
                                  <w:r>
                                    <w:rPr>
                                      <w:rFonts w:ascii="Cambria Math" w:hAnsi="Cambria Math"/>
                                    </w:rPr>
                                    <w:t>3</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2" name="Straight Arrow Connector 112"/>
                        <wps:cNvCnPr/>
                        <wps:spPr>
                          <a:xfrm flipV="1">
                            <a:off x="166254" y="296883"/>
                            <a:ext cx="282624" cy="46574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13" name="Straight Arrow Connector 113"/>
                        <wps:cNvCnPr/>
                        <wps:spPr>
                          <a:xfrm>
                            <a:off x="463137" y="308759"/>
                            <a:ext cx="166255" cy="45126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14" o:spid="_x0000_s1081" style="position:absolute;left:0;text-align:left;margin-left:169.25pt;margin-top:9.45pt;width:138.2pt;height:183.5pt;z-index:251751424" coordsize="17549,23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">
                <v:group id="Group 89" o:spid="_x0000_s1082" style="position:absolute;left:2850;width:11868;height:2946" coordsize="11870,2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rect id="Rectangle 90" o:spid="_x0000_s1083" style="position:absolute;width:2951;height:2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EjG8AA&#10;AADbAAAADwAAAGRycy9kb3ducmV2LnhtbERPy4rCMBTdC/MP4Q7MTlNdDFqNIsIw6kJ8zLi+NNem&#10;tLkpTWzr35uF4PJw3otVbyvRUuMLxwrGowQEceZ0wbmCv8vPcArCB2SNlWNS8CAPq+XHYIGpdh2f&#10;qD2HXMQQ9ikqMCHUqZQ+M2TRj1xNHLmbayyGCJtc6ga7GG4rOUmSb2mx4NhgsKaNoaw8362C7tj+&#10;lmbXHf79xCS7cm8fp+qq1Ndnv56DCNSHt/jl3moFs7g+fok/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3EjG8AAAADbAAAADwAAAAAAAAAAAAAAAACYAgAAZHJzL2Rvd25y&#10;ZXYueG1sUEsFBgAAAAAEAAQA9QAAAIUDAAAAAA==&#10;" fillcolor="gray [1629]" strokecolor="#4579b8 [3044]"/>
                  <v:rect id="Rectangle 91" o:spid="_x0000_s1084" style="position:absolute;left:2999;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tn58IA&#10;AADbAAAADwAAAGRycy9kb3ducmV2LnhtbESPQYvCMBSE74L/ITzBm6aKu2g1igriguthq3h+NM+2&#10;2ryUJtr6783Cwh6HmfmGWaxaU4on1a6wrGA0jEAQp1YXnCk4n3aDKQjnkTWWlknBixyslt3OAmNt&#10;G/6hZ+IzESDsYlSQe1/FUro0J4NuaCvi4F1tbdAHWWdS19gEuCnlOIo+pcGCw0KOFW1zSu/Jwyjw&#10;dNzTq7kcD/zBe759TzbyapXq99r1HISn1v+H/9pfWsFsBL9fwg+Qy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C2fnwgAAANsAAAAPAAAAAAAAAAAAAAAAAJgCAABkcnMvZG93&#10;bnJldi54bWxQSwUGAAAAAAQABAD1AAAAhwMAAAAA&#10;" fillcolor="white [3212]" strokecolor="#4579b8 [3044]"/>
                  <v:rect id="Rectangle 92" o:spid="_x0000_s1085" style="position:absolute;left:5925;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n5kMIA&#10;AADbAAAADwAAAGRycy9kb3ducmV2LnhtbESPQYvCMBSE7wv+h/AEb2uquItWo6ggLrgerOL50Tzb&#10;avNSmmjrvzcLCx6HmfmGmS1aU4oH1a6wrGDQj0AQp1YXnCk4HTefYxDOI2ssLZOCJzlYzDsfM4y1&#10;bfhAj8RnIkDYxagg976KpXRpTgZd31bEwbvY2qAPss6krrEJcFPKYRR9S4MFh4UcK1rnlN6Su1Hg&#10;ab+lZ3Pe7/iLt3z9Ha3kxSrV67bLKQhPrX+H/9s/WsFkCH9fw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2fmQwgAAANsAAAAPAAAAAAAAAAAAAAAAAJgCAABkcnMvZG93&#10;bnJldi54bWxQSwUGAAAAAAQABAD1AAAAhwMAAAAA&#10;" fillcolor="white [3212]" strokecolor="#4579b8 [3044]"/>
                  <v:rect id="Rectangle 93" o:spid="_x0000_s1086" style="position:absolute;left:8924;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VcC8IA&#10;AADbAAAADwAAAGRycy9kb3ducmV2LnhtbESPT4vCMBTE7wt+h/AEb2vqX3arUVQQBdeD7uL50Tzb&#10;avNSmmjrtzeCsMdhZn7DTOeNKcSdKpdbVtDrRiCIE6tzThX8/a4/v0A4j6yxsEwKHuRgPmt9TDHW&#10;tuYD3Y8+FQHCLkYFmfdlLKVLMjLourYkDt7ZVgZ9kFUqdYV1gJtC9qNoLA3mHBYyLGmVUXI93owC&#10;T/sNPerTfscj3vDlZ7iUZ6tUp90sJiA8Nf4//G5vtYLvAby+h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lVwLwgAAANsAAAAPAAAAAAAAAAAAAAAAAJgCAABkcnMvZG93&#10;bnJldi54bWxQSwUGAAAAAAQABAD1AAAAhwMAAAAA&#10;" fillcolor="white [3212]" strokecolor="#4579b8 [3044]"/>
                </v:group>
                <v:group id="Group 98" o:spid="_x0000_s1087" style="position:absolute;top:7600;width:17549;height:15706" coordorigin="26394,8753" coordsize="17554,15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rect id="Rectangle 99" o:spid="_x0000_s1088" style="position:absolute;left:26602;top:8767;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UkN8MA&#10;AADbAAAADwAAAGRycy9kb3ducmV2LnhtbESPwW7CMBBE75X4B2uRuBWHAgECBqFIiB56KeUDVvGS&#10;RMTrELsm/D1GqtTjaGbeaDa73jQiUOdqywom4wQEcWF1zaWC88/hfQnCeWSNjWVS8CAHu+3gbYOZ&#10;tnf+pnDypYgQdhkqqLxvMyldUZFBN7YtcfQutjPoo+xKqTu8R7hp5EeSpNJgzXGhwpbyiorr6dco&#10;yEO4HafTeTjkIb3uU7ecLeZfSo2G/X4NwlPv/8N/7U+tYLWC1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UkN8MAAADbAAAADwAAAAAAAAAAAAAAAACYAgAAZHJzL2Rv&#10;d25yZXYueG1sUEsFBgAAAAAEAAQA9QAAAIgDAAAAAA==&#10;" fillcolor="yellow" strokecolor="#4579b8 [3044]"/>
                  <v:rect id="Rectangle 100" o:spid="_x0000_s1089" style="position:absolute;left:35968;top:8771;width:295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nIz8YA&#10;AADcAAAADwAAAGRycy9kb3ducmV2LnhtbESPQUvDQBCF74L/YRnBm921hbbEbksRRYVSMFbPQ3ZM&#10;gtnZkF3TpL++cyj0NsN78943q83gG9VTF+vAFh4nBhRxEVzNpYXD1+vDElRMyA6bwGRhpAib9e3N&#10;CjMXjvxJfZ5KJSEcM7RQpdRmWseiIo9xElpi0X5D5zHJ2pXadXiUcN/oqTFz7bFmaaiwpeeKir/8&#10;31v4Wby5/exjuutf9gc0p+X4vZ2N1t7fDdsnUImGdDVfrt+d4BvBl2dkAr0+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0nIz8YAAADcAAAADwAAAAAAAAAAAAAAAACYAgAAZHJz&#10;L2Rvd25yZXYueG1sUEsFBgAAAAAEAAQA9QAAAIsDAAAAAA==&#10;" fillcolor="#c0504d [3205]" strokecolor="#4579b8 [3044]"/>
                  <v:rect id="Rectangle 101" o:spid="_x0000_s1090" style="position:absolute;left:40619;top:8753;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k6CcAA&#10;AADcAAAADwAAAGRycy9kb3ducmV2LnhtbERPTYvCMBC9L/gfwgje1qQrLGs1ihQKexJ0V7wOzdgW&#10;m0lpoqn/3ggLe5vH+5z1drSduNPgW8casrkCQVw503Kt4fenfP8C4QOywc4xaXiQh+1m8rbG3LjI&#10;B7ofQy1SCPscNTQh9LmUvmrIop+7njhxFzdYDAkOtTQDxhRuO/mh1Ke02HJqaLCnoqHqerxZDTGr&#10;lsV5ccrKfbePcVfQSZWk9Ww67lYgAo3hX/zn/jZpvsrg9Uy6QG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Uk6CcAAAADcAAAADwAAAAAAAAAAAAAAAACYAgAAZHJzL2Rvd25y&#10;ZXYueG1sUEsFBgAAAAAEAAQA9QAAAIUDAAAAAA==&#10;" fillcolor="#8064a2 [3207]" strokecolor="#4579b8 [3044]"/>
                  <v:rect id="Rectangle 102" o:spid="_x0000_s1091" style="position:absolute;left:31207;top:8767;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XH8MA&#10;AADcAAAADwAAAGRycy9kb3ducmV2LnhtbERPTWsCMRC9F/ofwgi9FE2qpejWKKWgFMoiVcHrsJnu&#10;Lm4mIYm6+++bQqG3ebzPWa5724krhdg61vA0USCIK2darjUcD5vxHERMyAY7x6RhoAjr1f3dEgvj&#10;bvxF132qRQ7hWKCGJiVfSBmrhizGifPEmft2wWLKMNTSBLzlcNvJqVIv0mLLuaFBT+8NVef9xWpQ&#10;u4Wf+efZI5fboWu3oRw+T6XWD6P+7RVEoj79i//cHybPV1P4fSZf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EXH8MAAADcAAAADwAAAAAAAAAAAAAAAACYAgAAZHJzL2Rv&#10;d25yZXYueG1sUEsFBgAAAAAEAAQA9QAAAIgDAAAAAA==&#10;" fillcolor="#f79646 [3209]" strokecolor="#4579b8 [3044]"/>
                  <v:shape id="Text Box 103" o:spid="_x0000_s1092" type="#_x0000_t202" style="position:absolute;left:30884;top:13062;width:3571;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0Gi8IA&#10;AADcAAAADwAAAGRycy9kb3ducmV2LnhtbERPTWsCMRC9C/6HMAVvmlWLltUoWipt8dS19TxsprvB&#10;zWRNUt3++6YgeJvH+5zlurONuJAPxrGC8SgDQVw6bbhS8HnYDZ9AhIissXFMCn4pwHrV7y0x1+7K&#10;H3QpYiVSCIccFdQxtrmUoazJYhi5ljhx385bjAn6SmqP1xRuGznJspm0aDg11NjSc03lqfixCs5f&#10;/vA4Ni/HXfNemPP8tN++4lypwUO3WYCI1MW7+OZ+02l+NoX/Z9IF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fQaLwgAAANwAAAAPAAAAAAAAAAAAAAAAAJgCAABkcnMvZG93&#10;bnJldi54bWxQSwUGAAAAAAQABAD1AAAAhwMAAAAA&#10;" fillcolor="white [3201]" strokeweight=".5pt">
                    <v:textbox>
                      <w:txbxContent>
                        <w:p w:rsidR="005834ED" w:rsidRPr="00702D27" w:rsidRDefault="005834ED" w:rsidP="005834ED">
                          <w:pPr>
                            <w:spacing w:after="0"/>
                            <w:jc w:val="center"/>
                            <w:rPr>
                              <w:rPrChange w:id="291" w:author="Admin" w:date="2015-05-18T12:28:00Z">
                                <w:rPr/>
                              </w:rPrChange>
                            </w:rPr>
                            <w:pPrChange w:id="292" w:author="Admin" w:date="2015-05-18T12:28:00Z">
                              <w:pPr/>
                            </w:pPrChange>
                          </w:pPr>
                          <w:ins w:id="293" w:author="Admin" w:date="2015-05-18T12:16:00Z">
                            <w:r w:rsidRPr="00702D27">
                              <w:rPr>
                                <w:rFonts w:ascii="Cambria Math" w:hAnsi="Cambria Math"/>
                                <w:rPrChange w:id="294" w:author="Admin" w:date="2015-05-18T12:28:00Z">
                                  <w:rPr>
                                    <w:rFonts w:ascii="Cambria Math" w:hAnsi="Cambria Math"/>
                                  </w:rPr>
                                </w:rPrChange>
                              </w:rPr>
                              <w:t>2</w:t>
                            </w:r>
                          </w:ins>
                        </w:p>
                      </w:txbxContent>
                    </v:textbox>
                  </v:shape>
                  <v:shape id="Text Box 104" o:spid="_x0000_s1093" type="#_x0000_t202" style="position:absolute;left:26394;top:13062;width:3547;height: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yJUsAA&#10;AADcAAAADwAAAGRycy9kb3ducmV2LnhtbERPTWsCMRC9F/ofwhR6q9mWIutqFFtsKXiqiudhMybB&#10;zWRJ0nX77xtB6G0e73MWq9F3YqCYXGAFz5MKBHEbtGOj4LD/eKpBpIyssQtMCn4pwWp5f7fARocL&#10;f9Owy0aUEE4NKrA5942UqbXkMU1CT1y4U4gec4HRSB3xUsJ9J1+qaio9Oi4NFnt6t9Sedz9ewebN&#10;zExbY7SbWjs3jMfT1nwq9fgwrucgMo35X3xzf+kyv3qF6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DyJUsAAAADcAAAADwAAAAAAAAAAAAAAAACYAgAAZHJzL2Rvd25y&#10;ZXYueG1sUEsFBgAAAAAEAAQA9QAAAIUDAAAAAA==&#10;" fillcolor="white [3201]" strokeweight=".5pt">
                    <v:textbox>
                      <w:txbxContent>
                        <w:p w:rsidR="005834ED" w:rsidRDefault="005834ED" w:rsidP="005834ED">
                          <w:pPr>
                            <w:jc w:val="center"/>
                            <w:pPrChange w:id="295" w:author="Admin" w:date="2015-05-18T12:29:00Z">
                              <w:pPr/>
                            </w:pPrChange>
                          </w:pPr>
                        </w:p>
                      </w:txbxContent>
                    </v:textbox>
                  </v:shape>
                  <v:shape id="Text Box 105" o:spid="_x0000_s1094" type="#_x0000_t202" style="position:absolute;left:35625;top:12944;width:3603;height:1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AsycAA&#10;AADcAAAADwAAAGRycy9kb3ducmV2LnhtbERPTWsCMRC9F/ofwhR6q9kWKutqFFtsKXiqiudhMybB&#10;zWRJ0nX77xtB6G0e73MWq9F3YqCYXGAFz5MKBHEbtGOj4LD/eKpBpIyssQtMCn4pwWp5f7fARocL&#10;f9Owy0aUEE4NKrA5942UqbXkMU1CT1y4U4gec4HRSB3xUsJ9J1+qaio9Oi4NFnt6t9Sedz9ewebN&#10;zExbY7SbWjs3jMfT1nwq9fgwrucgMo35X3xzf+kyv3qF6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3AsycAAAADcAAAADwAAAAAAAAAAAAAAAACYAgAAZHJzL2Rvd25y&#10;ZXYueG1sUEsFBgAAAAAEAAQA9QAAAIUDAAAAAA==&#10;" fillcolor="white [3201]" strokeweight=".5pt">
                    <v:textbox>
                      <w:txbxContent>
                        <w:p w:rsidR="005834ED" w:rsidRDefault="005834ED" w:rsidP="005834ED">
                          <w:pPr>
                            <w:spacing w:after="0"/>
                            <w:jc w:val="center"/>
                            <w:rPr>
                              <w:ins w:id="296" w:author="Admin" w:date="2015-05-18T12:28:00Z"/>
                            </w:rPr>
                            <w:pPrChange w:id="297" w:author="Admin" w:date="2015-05-18T12:29:00Z">
                              <w:pPr/>
                            </w:pPrChange>
                          </w:pPr>
                          <w:ins w:id="298" w:author="Admin" w:date="2015-05-18T12:17:00Z">
                            <w:r>
                              <w:t>2</w:t>
                            </w:r>
                          </w:ins>
                        </w:p>
                        <w:p w:rsidR="005834ED" w:rsidRDefault="005834ED" w:rsidP="005834ED">
                          <w:pPr>
                            <w:spacing w:after="0"/>
                            <w:jc w:val="center"/>
                            <w:rPr>
                              <w:ins w:id="299" w:author="Admin" w:date="2015-05-18T12:28:00Z"/>
                              <w:rFonts w:ascii="Cambria Math" w:hAnsi="Cambria Math"/>
                            </w:rPr>
                            <w:pPrChange w:id="300" w:author="Admin" w:date="2015-05-18T12:29:00Z">
                              <w:pPr/>
                            </w:pPrChange>
                          </w:pPr>
                          <w:ins w:id="301" w:author="Admin" w:date="2015-05-18T12:17:00Z">
                            <w:r>
                              <w:rPr>
                                <w:rFonts w:ascii="Cambria Math" w:hAnsi="Cambria Math"/>
                              </w:rPr>
                              <w:t>⊕</w:t>
                            </w:r>
                          </w:ins>
                        </w:p>
                        <w:p w:rsidR="005834ED" w:rsidRDefault="005834ED" w:rsidP="005834ED">
                          <w:pPr>
                            <w:spacing w:after="0"/>
                            <w:jc w:val="center"/>
                            <w:rPr>
                              <w:ins w:id="302" w:author="Admin" w:date="2015-05-18T12:28:00Z"/>
                              <w:rFonts w:ascii="Cambria Math" w:hAnsi="Cambria Math"/>
                            </w:rPr>
                            <w:pPrChange w:id="303" w:author="Admin" w:date="2015-05-18T12:29:00Z">
                              <w:pPr/>
                            </w:pPrChange>
                          </w:pPr>
                          <w:ins w:id="304" w:author="Admin" w:date="2015-05-18T12:17:00Z">
                            <w:r>
                              <w:rPr>
                                <w:rFonts w:ascii="Cambria Math" w:hAnsi="Cambria Math"/>
                              </w:rPr>
                              <w:t>3</w:t>
                            </w:r>
                          </w:ins>
                        </w:p>
                        <w:p w:rsidR="005834ED" w:rsidRDefault="005834ED" w:rsidP="005834ED">
                          <w:pPr>
                            <w:spacing w:after="0"/>
                            <w:jc w:val="center"/>
                            <w:rPr>
                              <w:ins w:id="305" w:author="Admin" w:date="2015-05-18T12:29:00Z"/>
                              <w:rFonts w:ascii="Cambria Math" w:hAnsi="Cambria Math"/>
                            </w:rPr>
                            <w:pPrChange w:id="306" w:author="Admin" w:date="2015-05-18T12:29:00Z">
                              <w:pPr/>
                            </w:pPrChange>
                          </w:pPr>
                          <w:ins w:id="307" w:author="Admin" w:date="2015-05-18T12:17:00Z">
                            <w:r>
                              <w:rPr>
                                <w:rFonts w:ascii="Cambria Math" w:hAnsi="Cambria Math"/>
                              </w:rPr>
                              <w:t>⊕</w:t>
                            </w:r>
                          </w:ins>
                        </w:p>
                        <w:p w:rsidR="005834ED" w:rsidRDefault="005834ED" w:rsidP="005834ED">
                          <w:pPr>
                            <w:spacing w:after="0"/>
                            <w:jc w:val="center"/>
                            <w:pPrChange w:id="308" w:author="Admin" w:date="2015-05-18T12:29:00Z">
                              <w:pPr/>
                            </w:pPrChange>
                          </w:pPr>
                          <w:ins w:id="309" w:author="Admin" w:date="2015-05-18T12:17:00Z">
                            <w:r>
                              <w:rPr>
                                <w:rFonts w:ascii="Cambria Math" w:hAnsi="Cambria Math"/>
                              </w:rPr>
                              <w:t>4</w:t>
                            </w:r>
                          </w:ins>
                        </w:p>
                      </w:txbxContent>
                    </v:textbox>
                  </v:shape>
                  <v:shape id="Text Box 106" o:spid="_x0000_s1095" type="#_x0000_t202" style="position:absolute;left:40400;top:12944;width:3548;height:6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yvsAA&#10;AADcAAAADwAAAGRycy9kb3ducmV2LnhtbERPTWsCMRC9F/ofwgjeatYeZLsaRYsthZ6qpedhMybB&#10;zWRJ0nX9901B8DaP9zmrzeg7MVBMLrCC+awCQdwG7dgo+D6+PdUgUkbW2AUmBVdKsFk/Pqyw0eHC&#10;XzQcshElhFODCmzOfSNlai15TLPQExfuFKLHXGA0Uke8lHDfyeeqWkiPjkuDxZ5eLbXnw69XsN+Z&#10;F9PWGO2+1s4N48/p07wrNZ2M2yWITGO+i2/uD13mVwv4f6ZcI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yvsAAAADcAAAADwAAAAAAAAAAAAAAAACYAgAAZHJzL2Rvd25y&#10;ZXYueG1sUEsFBgAAAAAEAAQA9QAAAIUDAAAAAA==&#10;" fillcolor="white [3201]" strokeweight=".5pt">
                    <v:textbox>
                      <w:txbxContent>
                        <w:p w:rsidR="005834ED" w:rsidRDefault="005834ED" w:rsidP="005834ED">
                          <w:pPr>
                            <w:spacing w:after="0"/>
                            <w:jc w:val="center"/>
                            <w:rPr>
                              <w:ins w:id="310" w:author="Admin" w:date="2015-05-18T12:17:00Z"/>
                            </w:rPr>
                            <w:pPrChange w:id="311" w:author="Admin" w:date="2015-05-18T12:30:00Z">
                              <w:pPr/>
                            </w:pPrChange>
                          </w:pPr>
                          <w:ins w:id="312" w:author="Admin" w:date="2015-05-18T12:17:00Z">
                            <w:r>
                              <w:t>2</w:t>
                            </w:r>
                          </w:ins>
                        </w:p>
                        <w:p w:rsidR="005834ED" w:rsidRDefault="005834ED" w:rsidP="005834ED">
                          <w:pPr>
                            <w:spacing w:after="0"/>
                            <w:jc w:val="center"/>
                            <w:rPr>
                              <w:ins w:id="313" w:author="Admin" w:date="2015-05-18T12:29:00Z"/>
                              <w:rFonts w:ascii="Cambria Math" w:hAnsi="Cambria Math"/>
                            </w:rPr>
                            <w:pPrChange w:id="314" w:author="Admin" w:date="2015-05-18T12:30:00Z">
                              <w:pPr/>
                            </w:pPrChange>
                          </w:pPr>
                          <w:ins w:id="315" w:author="Admin" w:date="2015-05-18T12:17:00Z">
                            <w:r>
                              <w:rPr>
                                <w:rFonts w:ascii="Cambria Math" w:hAnsi="Cambria Math"/>
                              </w:rPr>
                              <w:t>⊕</w:t>
                            </w:r>
                          </w:ins>
                        </w:p>
                        <w:p w:rsidR="005834ED" w:rsidRDefault="005834ED" w:rsidP="005834ED">
                          <w:pPr>
                            <w:spacing w:after="0"/>
                            <w:jc w:val="center"/>
                            <w:pPrChange w:id="316" w:author="Admin" w:date="2015-05-18T12:30:00Z">
                              <w:pPr/>
                            </w:pPrChange>
                          </w:pPr>
                          <w:ins w:id="317" w:author="Admin" w:date="2015-05-18T12:17:00Z">
                            <w:r>
                              <w:rPr>
                                <w:rFonts w:ascii="Cambria Math" w:hAnsi="Cambria Math"/>
                              </w:rPr>
                              <w:t>3</w:t>
                            </w:r>
                          </w:ins>
                        </w:p>
                      </w:txbxContent>
                    </v:textbox>
                  </v:shape>
                </v:group>
                <v:shape id="Straight Arrow Connector 112" o:spid="_x0000_s1096" type="#_x0000_t32" style="position:absolute;left:1662;top:2968;width:2826;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cZ9sMAAADcAAAADwAAAGRycy9kb3ducmV2LnhtbERPTWvCQBC9C/0PyxS8iG4UlJq6SggI&#10;giCa9tLbkJ0mabOzaXabxH/vCoK3ebzP2ewGU4uOWldZVjCfRSCIc6srLhR8fuynbyCcR9ZYWyYF&#10;V3Kw276MNhhr2/OFuswXIoSwi1FB6X0TS+nykgy6mW2IA/dtW4M+wLaQusU+hJtaLqJoJQ1WHBpK&#10;bCgtKf/N/o2CpE9PkyL9OSc46ZbH7NKs939fSo1fh+QdhKfBP8UP90GH+fMF3J8JF8jt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nGfbDAAAA3AAAAA8AAAAAAAAAAAAA&#10;AAAAoQIAAGRycy9kb3ducmV2LnhtbFBLBQYAAAAABAAEAPkAAACRAwAAAAA=&#10;" strokecolor="#4f81bd [3204]" strokeweight="2pt">
                  <v:stroke endarrow="block"/>
                  <v:shadow on="t" color="black" opacity="24903f" origin=",.5" offset="0,.55556mm"/>
                </v:shape>
                <v:shape id="Straight Arrow Connector 113" o:spid="_x0000_s1097" type="#_x0000_t32" style="position:absolute;left:4631;top:3087;width:1662;height:45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fDkcMAAADcAAAADwAAAGRycy9kb3ducmV2LnhtbERPTWsCMRC9C/6HMAVvmrUF0dUopbRV&#10;aC+uonibbqbZxc1k2URd++sbQfA2j/c5s0VrK3GmxpeOFQwHCQji3OmSjYLt5qM/BuEDssbKMSm4&#10;kofFvNuZYardhdd0zoIRMYR9igqKEOpUSp8XZNEPXE0cuV/XWAwRNkbqBi8x3FbyOUlG0mLJsaHA&#10;mt4Kyo/ZySr4zv7e9XqH1Zc7XD/N6Gc50WavVO+pfZ2CCNSGh/juXuk4f/gCt2fiBXL+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3w5HDAAAA3AAAAA8AAAAAAAAAAAAA&#10;AAAAoQIAAGRycy9kb3ducmV2LnhtbFBLBQYAAAAABAAEAPkAAACRAwAAAAA=&#10;" strokecolor="#4f81bd [3204]" strokeweight="2pt">
                  <v:stroke endarrow="block"/>
                  <v:shadow on="t" color="black" opacity="24903f" origin=",.5" offset="0,.55556mm"/>
                </v:shape>
              </v:group>
            </w:pict>
          </mc:Fallback>
        </mc:AlternateContent>
      </w:r>
    </w:p>
    <w:p w:rsidR="005834ED" w:rsidRDefault="005834ED" w:rsidP="00702D27">
      <w:pPr>
        <w:pStyle w:val="ListParagraph"/>
        <w:jc w:val="both"/>
        <w:rPr>
          <w:ins w:id="318" w:author="Admin" w:date="2015-05-18T12:31:00Z"/>
          <w:sz w:val="26"/>
          <w:szCs w:val="26"/>
        </w:rPr>
        <w:pPrChange w:id="319" w:author="Admin" w:date="2015-05-18T12:24:00Z">
          <w:pPr>
            <w:pStyle w:val="ListParagraph"/>
            <w:numPr>
              <w:numId w:val="3"/>
            </w:numPr>
            <w:ind w:hanging="360"/>
            <w:jc w:val="both"/>
          </w:pPr>
        </w:pPrChange>
      </w:pPr>
      <w:r>
        <w:rPr>
          <w:rFonts w:hint="eastAsia"/>
          <w:noProof/>
          <w:sz w:val="26"/>
          <w:szCs w:val="26"/>
        </w:rPr>
        <mc:AlternateContent>
          <mc:Choice Requires="wpg">
            <w:drawing>
              <wp:anchor distT="0" distB="0" distL="114300" distR="114300" simplePos="0" relativeHeight="251937792" behindDoc="0" locked="0" layoutInCell="1" allowOverlap="1" wp14:anchorId="2C375375" wp14:editId="61897D21">
                <wp:simplePos x="0" y="0"/>
                <wp:positionH relativeFrom="column">
                  <wp:posOffset>4761436</wp:posOffset>
                </wp:positionH>
                <wp:positionV relativeFrom="paragraph">
                  <wp:posOffset>31700</wp:posOffset>
                </wp:positionV>
                <wp:extent cx="1140030" cy="759714"/>
                <wp:effectExtent l="0" t="0" r="3175" b="2540"/>
                <wp:wrapNone/>
                <wp:docPr id="110" name="Group 110"/>
                <wp:cNvGraphicFramePr/>
                <a:graphic xmlns:a="http://schemas.openxmlformats.org/drawingml/2006/main">
                  <a:graphicData uri="http://schemas.microsoft.com/office/word/2010/wordprocessingGroup">
                    <wpg:wgp>
                      <wpg:cNvGrpSpPr/>
                      <wpg:grpSpPr>
                        <a:xfrm>
                          <a:off x="0" y="0"/>
                          <a:ext cx="1140030" cy="759714"/>
                          <a:chOff x="0" y="0"/>
                          <a:chExt cx="1140030" cy="759714"/>
                        </a:xfrm>
                      </wpg:grpSpPr>
                      <wpg:grpSp>
                        <wpg:cNvPr id="96" name="Group 96"/>
                        <wpg:cNvGrpSpPr/>
                        <wpg:grpSpPr>
                          <a:xfrm>
                            <a:off x="0" y="0"/>
                            <a:ext cx="1140030" cy="759714"/>
                            <a:chOff x="0" y="0"/>
                            <a:chExt cx="1140030" cy="759714"/>
                          </a:xfrm>
                        </wpg:grpSpPr>
                        <wps:wsp>
                          <wps:cNvPr id="94" name="Rectangle 94"/>
                          <wps:cNvSpPr/>
                          <wps:spPr>
                            <a:xfrm>
                              <a:off x="0" y="0"/>
                              <a:ext cx="295119" cy="294640"/>
                            </a:xfrm>
                            <a:prstGeom prst="rect">
                              <a:avLst/>
                            </a:prstGeom>
                            <a:solidFill>
                              <a:schemeClr val="tx1">
                                <a:lumMod val="50000"/>
                                <a:lumOff val="5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Text Box 95"/>
                          <wps:cNvSpPr txBox="1"/>
                          <wps:spPr>
                            <a:xfrm>
                              <a:off x="379881" y="0"/>
                              <a:ext cx="605771" cy="344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34ED" w:rsidRDefault="005834ED">
                                <w:ins w:id="320" w:author="Admin" w:date="2015-05-18T12:32:00Z">
                                  <w:r>
                                    <w:t>ripple</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379829" y="415329"/>
                              <a:ext cx="760201" cy="344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34ED" w:rsidRDefault="005834ED">
                                <w:ins w:id="321" w:author="Admin" w:date="2015-05-18T12:33:00Z">
                                  <w:r>
                                    <w:t>giả</w:t>
                                  </w:r>
                                </w:ins>
                                <w:ins w:id="322" w:author="Admin" w:date="2015-05-18T12:34:00Z">
                                  <w:r>
                                    <w:t>i mã</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8" name="Rectangle 108"/>
                        <wps:cNvSpPr/>
                        <wps:spPr>
                          <a:xfrm>
                            <a:off x="0" y="403761"/>
                            <a:ext cx="294640" cy="294640"/>
                          </a:xfrm>
                          <a:prstGeom prst="rect">
                            <a:avLst/>
                          </a:prstGeom>
                          <a:solidFill>
                            <a:srgbClr val="FFFF00"/>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375375" id="Group 110" o:spid="_x0000_s1098" style="position:absolute;left:0;text-align:left;margin-left:374.9pt;margin-top:2.5pt;width:89.75pt;height:59.8pt;z-index:251937792" coordsize="11400,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">
                <v:group id="Group 96" o:spid="_x0000_s1099" style="position:absolute;width:11400;height:7597" coordsize="11400,7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rect id="Rectangle 94" o:spid="_x0000_s1100" style="position:absolute;width:2951;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olGMMA&#10;AADbAAAADwAAAGRycy9kb3ducmV2LnhtbESPT2vCQBTE74V+h+UVvNVNRYpGV5GCWHso/j8/ss9s&#10;SPZtyG6T+O27guBxmJnfMPNlbyvRUuMLxwo+hgkI4szpgnMFp+P6fQLCB2SNlWNScCMPy8XryxxT&#10;7TreU3sIuYgQ9ikqMCHUqZQ+M2TRD11NHL2rayyGKJtc6ga7CLeVHCXJp7RYcFwwWNOXoaw8/FkF&#10;3a7dlGbb/Z79yCTb8sfe9tVFqcFbv5qBCNSHZ/jR/tYKpmO4f4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olGMMAAADbAAAADwAAAAAAAAAAAAAAAACYAgAAZHJzL2Rv&#10;d25yZXYueG1sUEsFBgAAAAAEAAQA9QAAAIgDAAAAAA==&#10;" fillcolor="gray [1629]" strokecolor="#4579b8 [3044]"/>
                  <v:shape id="Text Box 95" o:spid="_x0000_s1101" type="#_x0000_t202" style="position:absolute;left:3798;width:6058;height:3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fnGsYA&#10;AADbAAAADwAAAGRycy9kb3ducmV2LnhtbESPT2vCQBTE70K/w/IKXopuqvin0VVEWiveNNrS2yP7&#10;TEKzb0N2m8Rv3y0UPA4z8xtmue5MKRqqXWFZwfMwAkGcWl1wpuCcvA3mIJxH1lhaJgU3crBePfSW&#10;GGvb8pGak89EgLCLUUHufRVL6dKcDLqhrYiDd7W1QR9knUldYxvgppSjKJpKgwWHhRwr2uaUfp9+&#10;jIKvp+zz4LrdpR1PxtXre5PMPnSiVP+x2yxAeOr8Pfzf3msFLxP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fnGsYAAADbAAAADwAAAAAAAAAAAAAAAACYAgAAZHJz&#10;L2Rvd25yZXYueG1sUEsFBgAAAAAEAAQA9QAAAIsDAAAAAA==&#10;" fillcolor="white [3201]" stroked="f" strokeweight=".5pt">
                    <v:textbox>
                      <w:txbxContent>
                        <w:p w:rsidR="005834ED" w:rsidRDefault="005834ED">
                          <w:ins w:id="323" w:author="Admin" w:date="2015-05-18T12:32:00Z">
                            <w:r>
                              <w:t>ripple</w:t>
                            </w:r>
                          </w:ins>
                        </w:p>
                      </w:txbxContent>
                    </v:textbox>
                  </v:shape>
                  <v:shape id="Text Box 109" o:spid="_x0000_s1102" type="#_x0000_t202" style="position:absolute;left:3798;top:4153;width:7602;height:3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qWY8QA&#10;AADcAAAADwAAAGRycy9kb3ducmV2LnhtbERPTWvCQBC9F/wPywi9lLqpUlujqxRpVbxpquJtyI5J&#10;MDsbstsk/nu3UOhtHu9zZovOlKKh2hWWFbwMIhDEqdUFZwq+k6/ndxDOI2ssLZOCGzlYzHsPM4y1&#10;bXlHzd5nIoSwi1FB7n0VS+nSnAy6ga2IA3extUEfYJ1JXWMbwk0ph1E0lgYLDg05VrTMKb3uf4yC&#10;81N22rpudWhHr6Pqc90kb0edKPXY7z6mIDx1/l/8597oMD+awO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KlmPEAAAA3AAAAA8AAAAAAAAAAAAAAAAAmAIAAGRycy9k&#10;b3ducmV2LnhtbFBLBQYAAAAABAAEAPUAAACJAwAAAAA=&#10;" fillcolor="white [3201]" stroked="f" strokeweight=".5pt">
                    <v:textbox>
                      <w:txbxContent>
                        <w:p w:rsidR="005834ED" w:rsidRDefault="005834ED">
                          <w:ins w:id="324" w:author="Admin" w:date="2015-05-18T12:33:00Z">
                            <w:r>
                              <w:t>giả</w:t>
                            </w:r>
                          </w:ins>
                          <w:ins w:id="325" w:author="Admin" w:date="2015-05-18T12:34:00Z">
                            <w:r>
                              <w:t>i mã</w:t>
                            </w:r>
                          </w:ins>
                        </w:p>
                      </w:txbxContent>
                    </v:textbox>
                  </v:shape>
                </v:group>
                <v:rect id="Rectangle 108" o:spid="_x0000_s1103" style="position:absolute;top:4037;width:2946;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cZ0MQA&#10;AADcAAAADwAAAGRycy9kb3ducmV2LnhtbESPQW/CMAyF75P2HyIj7TZSxuhQISBUCW0HLsB+gNWY&#10;tqJxuiYL3b+fD0jcbL3n9z6vt6PrVKIhtJ4NzKYZKOLK25ZrA9/n/esSVIjIFjvPZOCPAmw3z09r&#10;LKy/8ZHSKdZKQjgUaKCJsS+0DlVDDsPU98SiXfzgMMo61NoOeJNw1+m3LMu1w5alocGeyoaq6+nX&#10;GShT+vmczxdpX6b8usvD8v1jcTDmZTLuVqAijfFhvl9/WcHPhFa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3GdDEAAAA3AAAAA8AAAAAAAAAAAAAAAAAmAIAAGRycy9k&#10;b3ducmV2LnhtbFBLBQYAAAAABAAEAPUAAACJAwAAAAA=&#10;" fillcolor="yellow" strokecolor="#4579b8 [3044]"/>
              </v:group>
            </w:pict>
          </mc:Fallback>
        </mc:AlternateContent>
      </w:r>
    </w:p>
    <w:p w:rsidR="005834ED" w:rsidRDefault="005834ED" w:rsidP="00702D27">
      <w:pPr>
        <w:pStyle w:val="ListParagraph"/>
        <w:jc w:val="both"/>
        <w:rPr>
          <w:ins w:id="326" w:author="Admin" w:date="2015-05-18T12:31:00Z"/>
          <w:sz w:val="26"/>
          <w:szCs w:val="26"/>
        </w:rPr>
        <w:pPrChange w:id="327" w:author="Admin" w:date="2015-05-18T12:24:00Z">
          <w:pPr>
            <w:pStyle w:val="ListParagraph"/>
            <w:numPr>
              <w:numId w:val="3"/>
            </w:numPr>
            <w:ind w:hanging="360"/>
            <w:jc w:val="both"/>
          </w:pPr>
        </w:pPrChange>
      </w:pPr>
    </w:p>
    <w:p w:rsidR="005834ED" w:rsidRDefault="005834ED" w:rsidP="00702D27">
      <w:pPr>
        <w:pStyle w:val="ListParagraph"/>
        <w:jc w:val="both"/>
        <w:rPr>
          <w:ins w:id="328" w:author="Admin" w:date="2015-05-18T12:33:00Z"/>
          <w:sz w:val="26"/>
          <w:szCs w:val="26"/>
        </w:rPr>
        <w:pPrChange w:id="329" w:author="Admin" w:date="2015-05-18T12:24:00Z">
          <w:pPr>
            <w:pStyle w:val="ListParagraph"/>
            <w:numPr>
              <w:numId w:val="3"/>
            </w:numPr>
            <w:ind w:hanging="360"/>
            <w:jc w:val="both"/>
          </w:pPr>
        </w:pPrChange>
      </w:pPr>
    </w:p>
    <w:p w:rsidR="005834ED" w:rsidRDefault="005834ED" w:rsidP="00702D27">
      <w:pPr>
        <w:pStyle w:val="ListParagraph"/>
        <w:jc w:val="both"/>
        <w:rPr>
          <w:ins w:id="330" w:author="Admin" w:date="2015-05-18T12:33:00Z"/>
          <w:sz w:val="26"/>
          <w:szCs w:val="26"/>
        </w:rPr>
        <w:pPrChange w:id="331" w:author="Admin" w:date="2015-05-18T12:24:00Z">
          <w:pPr>
            <w:pStyle w:val="ListParagraph"/>
            <w:numPr>
              <w:numId w:val="3"/>
            </w:numPr>
            <w:ind w:hanging="360"/>
            <w:jc w:val="both"/>
          </w:pPr>
        </w:pPrChange>
      </w:pPr>
    </w:p>
    <w:p w:rsidR="005834ED" w:rsidRDefault="005834ED" w:rsidP="00702D27">
      <w:pPr>
        <w:pStyle w:val="ListParagraph"/>
        <w:jc w:val="both"/>
        <w:rPr>
          <w:ins w:id="332" w:author="Admin" w:date="2015-05-18T12:33:00Z"/>
          <w:sz w:val="26"/>
          <w:szCs w:val="26"/>
        </w:rPr>
        <w:pPrChange w:id="333" w:author="Admin" w:date="2015-05-18T12:24:00Z">
          <w:pPr>
            <w:pStyle w:val="ListParagraph"/>
            <w:numPr>
              <w:numId w:val="3"/>
            </w:numPr>
            <w:ind w:hanging="360"/>
            <w:jc w:val="both"/>
          </w:pPr>
        </w:pPrChange>
      </w:pPr>
    </w:p>
    <w:p w:rsidR="005834ED" w:rsidRDefault="005834ED" w:rsidP="00702D27">
      <w:pPr>
        <w:pStyle w:val="ListParagraph"/>
        <w:jc w:val="both"/>
        <w:rPr>
          <w:ins w:id="334" w:author="Admin" w:date="2015-05-18T12:33:00Z"/>
          <w:sz w:val="26"/>
          <w:szCs w:val="26"/>
        </w:rPr>
        <w:pPrChange w:id="335" w:author="Admin" w:date="2015-05-18T12:24:00Z">
          <w:pPr>
            <w:pStyle w:val="ListParagraph"/>
            <w:numPr>
              <w:numId w:val="3"/>
            </w:numPr>
            <w:ind w:hanging="360"/>
            <w:jc w:val="both"/>
          </w:pPr>
        </w:pPrChange>
      </w:pPr>
    </w:p>
    <w:p w:rsidR="005834ED" w:rsidRDefault="005834ED" w:rsidP="00702D27">
      <w:pPr>
        <w:pStyle w:val="ListParagraph"/>
        <w:jc w:val="both"/>
        <w:rPr>
          <w:ins w:id="336" w:author="Admin" w:date="2015-05-18T12:33:00Z"/>
          <w:sz w:val="26"/>
          <w:szCs w:val="26"/>
        </w:rPr>
        <w:pPrChange w:id="337" w:author="Admin" w:date="2015-05-18T12:24:00Z">
          <w:pPr>
            <w:pStyle w:val="ListParagraph"/>
            <w:numPr>
              <w:numId w:val="3"/>
            </w:numPr>
            <w:ind w:hanging="360"/>
            <w:jc w:val="both"/>
          </w:pPr>
        </w:pPrChange>
      </w:pPr>
    </w:p>
    <w:p w:rsidR="005834ED" w:rsidRDefault="005834ED" w:rsidP="00702D27">
      <w:pPr>
        <w:pStyle w:val="ListParagraph"/>
        <w:jc w:val="both"/>
        <w:rPr>
          <w:ins w:id="338" w:author="Admin" w:date="2015-05-18T12:31:00Z"/>
          <w:sz w:val="26"/>
          <w:szCs w:val="26"/>
        </w:rPr>
        <w:pPrChange w:id="339" w:author="Admin" w:date="2015-05-18T12:24:00Z">
          <w:pPr>
            <w:pStyle w:val="ListParagraph"/>
            <w:numPr>
              <w:numId w:val="3"/>
            </w:numPr>
            <w:ind w:hanging="360"/>
            <w:jc w:val="both"/>
          </w:pPr>
        </w:pPrChange>
      </w:pPr>
    </w:p>
    <w:p w:rsidR="00702D27" w:rsidRDefault="00702D27" w:rsidP="00702D27">
      <w:pPr>
        <w:pStyle w:val="ListParagraph"/>
        <w:jc w:val="both"/>
        <w:rPr>
          <w:ins w:id="340" w:author="Admin" w:date="2015-05-18T12:25:00Z"/>
          <w:sz w:val="26"/>
          <w:szCs w:val="26"/>
        </w:rPr>
        <w:pPrChange w:id="341" w:author="Admin" w:date="2015-05-18T12:24:00Z">
          <w:pPr>
            <w:pStyle w:val="ListParagraph"/>
            <w:numPr>
              <w:numId w:val="3"/>
            </w:numPr>
            <w:ind w:hanging="360"/>
            <w:jc w:val="both"/>
          </w:pPr>
        </w:pPrChange>
      </w:pPr>
      <w:del w:id="342" w:author="Admin" w:date="2015-05-18T12:31:00Z">
        <w:r w:rsidDel="005834ED">
          <w:rPr>
            <w:noProof/>
            <w:sz w:val="26"/>
            <w:szCs w:val="26"/>
          </w:rPr>
          <mc:AlternateContent>
            <mc:Choice Requires="wpg">
              <w:drawing>
                <wp:anchor distT="0" distB="0" distL="114300" distR="114300" simplePos="0" relativeHeight="251857920" behindDoc="0" locked="0" layoutInCell="1" allowOverlap="1" wp14:anchorId="5B1F20BA" wp14:editId="543766F8">
                  <wp:simplePos x="0" y="0"/>
                  <wp:positionH relativeFrom="column">
                    <wp:posOffset>664210</wp:posOffset>
                  </wp:positionH>
                  <wp:positionV relativeFrom="paragraph">
                    <wp:posOffset>5080</wp:posOffset>
                  </wp:positionV>
                  <wp:extent cx="1390650" cy="294640"/>
                  <wp:effectExtent l="0" t="0" r="19050" b="10160"/>
                  <wp:wrapNone/>
                  <wp:docPr id="81" name="Group 81"/>
                  <wp:cNvGraphicFramePr/>
                  <a:graphic xmlns:a="http://schemas.openxmlformats.org/drawingml/2006/main">
                    <a:graphicData uri="http://schemas.microsoft.com/office/word/2010/wordprocessingGroup">
                      <wpg:wgp>
                        <wpg:cNvGrpSpPr/>
                        <wpg:grpSpPr>
                          <a:xfrm>
                            <a:off x="0" y="0"/>
                            <a:ext cx="1390650" cy="294640"/>
                            <a:chOff x="0" y="0"/>
                            <a:chExt cx="1390749" cy="295222"/>
                          </a:xfrm>
                        </wpg:grpSpPr>
                        <wps:wsp>
                          <wps:cNvPr id="79" name="Rectangle 79"/>
                          <wps:cNvSpPr/>
                          <wps:spPr>
                            <a:xfrm>
                              <a:off x="0" y="0"/>
                              <a:ext cx="295207" cy="295222"/>
                            </a:xfrm>
                            <a:prstGeom prst="rect">
                              <a:avLst/>
                            </a:prstGeom>
                            <a:solidFill>
                              <a:schemeClr val="accent2"/>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 Box 80"/>
                          <wps:cNvSpPr txBox="1"/>
                          <wps:spPr>
                            <a:xfrm>
                              <a:off x="391886" y="0"/>
                              <a:ext cx="998863" cy="2946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2D27" w:rsidRDefault="00702D27" w:rsidP="00702D27">
                                <w:ins w:id="343" w:author="Admin" w:date="2015-05-18T12:14:00Z">
                                  <w:r>
                                    <w:t xml:space="preserve">1 </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B1F20BA" id="Group 81" o:spid="_x0000_s1104" style="position:absolute;left:0;text-align:left;margin-left:52.3pt;margin-top:.4pt;width:109.5pt;height:23.2pt;z-index:251857920" coordsize="13907,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">
                  <v:rect id="Rectangle 79" o:spid="_x0000_s1105" style="position:absolute;width:295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H8fMUA&#10;AADbAAAADwAAAGRycy9kb3ducmV2LnhtbESPQWvCQBSE74X+h+UVvNVNFarGbERKixaK0FQ9P7LP&#10;JJh9G7JrTPrruwXB4zAz3zDJqje16Kh1lWUFL+MIBHFudcWFgv3Px/MchPPIGmvLpGAgB6v08SHB&#10;WNsrf1OX+UIECLsYFZTeN7GULi/JoBvbhjh4J9sa9EG2hdQtXgPc1HISRa/SYMVhocSG3krKz9nF&#10;KDjONno3/Zx8de+7PUa/8+Gwng5KjZ769RKEp97fw7f2ViuYLeD/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fx8xQAAANsAAAAPAAAAAAAAAAAAAAAAAJgCAABkcnMv&#10;ZG93bnJldi54bWxQSwUGAAAAAAQABAD1AAAAigMAAAAA&#10;" fillcolor="#c0504d [3205]" strokecolor="#4579b8 [3044]"/>
                  <v:shape id="Text Box 80" o:spid="_x0000_s1106" type="#_x0000_t202" style="position:absolute;left:3918;width:9989;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3+5b4A&#10;AADbAAAADwAAAGRycy9kb3ducmV2LnhtbERPTWsCMRC9F/ofwgjeatYeZLsaRYsthZ6q4nnYjElw&#10;M1mSdF3/vTkUeny879Vm9J0YKCYXWMF8VoEgboN2bBScjh8vNYiUkTV2gUnBnRJs1s9PK2x0uPEP&#10;DYdsRAnh1KACm3PfSJlaSx7TLPTEhbuE6DEXGI3UEW8l3HfytaoW0qPj0mCxp3dL7fXw6xXsd+bN&#10;tDVGu6+1c8N4vnybT6Wmk3G7BJFpzP/iP/eXVlCX9eVL+QFy/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9d/uW+AAAA2wAAAA8AAAAAAAAAAAAAAAAAmAIAAGRycy9kb3ducmV2&#10;LnhtbFBLBQYAAAAABAAEAPUAAACDAwAAAAA=&#10;" fillcolor="white [3201]" strokeweight=".5pt">
                    <v:textbox>
                      <w:txbxContent>
                        <w:p w:rsidR="00702D27" w:rsidRDefault="00702D27" w:rsidP="00702D27">
                          <w:ins w:id="344" w:author="Admin" w:date="2015-05-18T12:14:00Z">
                            <w:r>
                              <w:t xml:space="preserve">1 </w:t>
                            </w:r>
                          </w:ins>
                        </w:p>
                      </w:txbxContent>
                    </v:textbox>
                  </v:shape>
                </v:group>
              </w:pict>
            </mc:Fallback>
          </mc:AlternateContent>
        </w:r>
      </w:del>
    </w:p>
    <w:p w:rsidR="00702D27" w:rsidRDefault="00702D27" w:rsidP="00702D27">
      <w:pPr>
        <w:pStyle w:val="ListParagraph"/>
        <w:jc w:val="both"/>
        <w:rPr>
          <w:ins w:id="345" w:author="Admin" w:date="2015-05-18T12:24:00Z"/>
          <w:sz w:val="26"/>
          <w:szCs w:val="26"/>
        </w:rPr>
        <w:pPrChange w:id="346" w:author="Admin" w:date="2015-05-18T12:24:00Z">
          <w:pPr>
            <w:pStyle w:val="ListParagraph"/>
            <w:numPr>
              <w:numId w:val="3"/>
            </w:numPr>
            <w:ind w:hanging="360"/>
            <w:jc w:val="both"/>
          </w:pPr>
        </w:pPrChange>
      </w:pPr>
    </w:p>
    <w:p w:rsidR="00702D27" w:rsidRDefault="00702D27" w:rsidP="00702D27">
      <w:pPr>
        <w:pStyle w:val="ListParagraph"/>
        <w:jc w:val="both"/>
        <w:rPr>
          <w:sz w:val="26"/>
          <w:szCs w:val="26"/>
        </w:rPr>
        <w:pPrChange w:id="347" w:author="Admin" w:date="2015-05-18T12:24:00Z">
          <w:pPr>
            <w:pStyle w:val="ListParagraph"/>
            <w:numPr>
              <w:numId w:val="3"/>
            </w:numPr>
            <w:ind w:hanging="360"/>
            <w:jc w:val="both"/>
          </w:pPr>
        </w:pPrChange>
      </w:pPr>
    </w:p>
    <w:p w:rsidR="00B94D33" w:rsidRDefault="00B94D33" w:rsidP="00B94D33">
      <w:pPr>
        <w:pStyle w:val="ListParagraph"/>
        <w:numPr>
          <w:ilvl w:val="0"/>
          <w:numId w:val="3"/>
        </w:numPr>
        <w:jc w:val="both"/>
        <w:rPr>
          <w:ins w:id="348" w:author="Admin" w:date="2015-05-18T12:36:00Z"/>
          <w:sz w:val="26"/>
          <w:szCs w:val="26"/>
        </w:rPr>
      </w:pPr>
      <w:r>
        <w:rPr>
          <w:rFonts w:hint="eastAsia"/>
          <w:sz w:val="26"/>
          <w:szCs w:val="26"/>
        </w:rPr>
        <w:t>Mỗi vòng lặp ta xử lý 1 input symbol trong ripple, ta xoá cạnh nối nó với các encoding symbol kề với nó, dẫn đến bậc của encoding symbol sẽ giảm đi 1, nếu encoding symbol đó có bậc mới là 1 thì sẽ tiếp tục giải mã để phủ input symbol kề với nó. Khi encoding symbol được giải mã thì đôi khi các input symbol được phủ không nằm trong ripple =&gt; kích cỡ ripple tăng trong khi với các input symbol được phủ vốn nằm trong ripple thì không làm thay đổi kích cỡ của ripple.</w:t>
      </w:r>
    </w:p>
    <w:p w:rsidR="005834ED" w:rsidRDefault="005834ED" w:rsidP="005834ED">
      <w:pPr>
        <w:pStyle w:val="ListParagraph"/>
        <w:jc w:val="both"/>
        <w:rPr>
          <w:ins w:id="349" w:author="Admin" w:date="2015-05-18T12:36:00Z"/>
          <w:sz w:val="26"/>
          <w:szCs w:val="26"/>
        </w:rPr>
        <w:pPrChange w:id="350" w:author="Admin" w:date="2015-05-18T12:36:00Z">
          <w:pPr>
            <w:pStyle w:val="ListParagraph"/>
            <w:numPr>
              <w:numId w:val="3"/>
            </w:numPr>
            <w:ind w:hanging="360"/>
            <w:jc w:val="both"/>
          </w:pPr>
        </w:pPrChange>
      </w:pPr>
    </w:p>
    <w:p w:rsidR="005834ED" w:rsidRDefault="00503344" w:rsidP="005834ED">
      <w:pPr>
        <w:pStyle w:val="ListParagraph"/>
        <w:jc w:val="both"/>
        <w:rPr>
          <w:ins w:id="351" w:author="Admin" w:date="2015-05-18T12:36:00Z"/>
          <w:sz w:val="26"/>
          <w:szCs w:val="26"/>
        </w:rPr>
        <w:pPrChange w:id="352" w:author="Admin" w:date="2015-05-18T12:36:00Z">
          <w:pPr>
            <w:pStyle w:val="ListParagraph"/>
            <w:numPr>
              <w:numId w:val="3"/>
            </w:numPr>
            <w:ind w:hanging="360"/>
            <w:jc w:val="both"/>
          </w:pPr>
        </w:pPrChange>
      </w:pPr>
      <w:r>
        <w:rPr>
          <w:noProof/>
          <w:sz w:val="26"/>
          <w:szCs w:val="26"/>
        </w:rPr>
        <mc:AlternateContent>
          <mc:Choice Requires="wpg">
            <w:drawing>
              <wp:anchor distT="0" distB="0" distL="114300" distR="114300" simplePos="0" relativeHeight="252064256" behindDoc="0" locked="0" layoutInCell="1" allowOverlap="1">
                <wp:simplePos x="0" y="0"/>
                <wp:positionH relativeFrom="column">
                  <wp:posOffset>0</wp:posOffset>
                </wp:positionH>
                <wp:positionV relativeFrom="paragraph">
                  <wp:posOffset>210704</wp:posOffset>
                </wp:positionV>
                <wp:extent cx="6124624" cy="1864171"/>
                <wp:effectExtent l="0" t="0" r="28575" b="22225"/>
                <wp:wrapNone/>
                <wp:docPr id="227" name="Group 227"/>
                <wp:cNvGraphicFramePr/>
                <a:graphic xmlns:a="http://schemas.openxmlformats.org/drawingml/2006/main">
                  <a:graphicData uri="http://schemas.microsoft.com/office/word/2010/wordprocessingGroup">
                    <wpg:wgp>
                      <wpg:cNvGrpSpPr/>
                      <wpg:grpSpPr>
                        <a:xfrm>
                          <a:off x="0" y="0"/>
                          <a:ext cx="6124624" cy="1864171"/>
                          <a:chOff x="0" y="0"/>
                          <a:chExt cx="6124624" cy="1864171"/>
                        </a:xfrm>
                      </wpg:grpSpPr>
                      <wpg:grpSp>
                        <wpg:cNvPr id="224" name="Group 224"/>
                        <wpg:cNvGrpSpPr/>
                        <wpg:grpSpPr>
                          <a:xfrm>
                            <a:off x="4370119" y="0"/>
                            <a:ext cx="1754505" cy="1496621"/>
                            <a:chOff x="0" y="0"/>
                            <a:chExt cx="1754505" cy="1496621"/>
                          </a:xfrm>
                        </wpg:grpSpPr>
                        <wpg:grpSp>
                          <wpg:cNvPr id="200" name="Group 200"/>
                          <wpg:cNvGrpSpPr/>
                          <wpg:grpSpPr>
                            <a:xfrm>
                              <a:off x="0" y="0"/>
                              <a:ext cx="1754505" cy="1496621"/>
                              <a:chOff x="0" y="0"/>
                              <a:chExt cx="1754505" cy="1496621"/>
                            </a:xfrm>
                          </wpg:grpSpPr>
                          <wpg:grpSp>
                            <wpg:cNvPr id="201" name="Group 201"/>
                            <wpg:cNvGrpSpPr/>
                            <wpg:grpSpPr>
                              <a:xfrm>
                                <a:off x="0" y="0"/>
                                <a:ext cx="1754505" cy="1496621"/>
                                <a:chOff x="0" y="0"/>
                                <a:chExt cx="1754601" cy="1496827"/>
                              </a:xfrm>
                            </wpg:grpSpPr>
                            <wpg:grpSp>
                              <wpg:cNvPr id="202" name="Group 202"/>
                              <wpg:cNvGrpSpPr/>
                              <wpg:grpSpPr>
                                <a:xfrm>
                                  <a:off x="285008" y="0"/>
                                  <a:ext cx="1186815" cy="294640"/>
                                  <a:chOff x="0" y="0"/>
                                  <a:chExt cx="1187094" cy="295007"/>
                                </a:xfrm>
                              </wpg:grpSpPr>
                              <wps:wsp>
                                <wps:cNvPr id="203" name="Rectangle 203"/>
                                <wps:cNvSpPr/>
                                <wps:spPr>
                                  <a:xfrm>
                                    <a:off x="0" y="0"/>
                                    <a:ext cx="295188" cy="295007"/>
                                  </a:xfrm>
                                  <a:prstGeom prst="rect">
                                    <a:avLst/>
                                  </a:prstGeom>
                                  <a:solidFill>
                                    <a:schemeClr val="tx1">
                                      <a:lumMod val="50000"/>
                                      <a:lumOff val="5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299923" y="0"/>
                                    <a:ext cx="294640" cy="294640"/>
                                  </a:xfrm>
                                  <a:prstGeom prst="rect">
                                    <a:avLst/>
                                  </a:prstGeom>
                                  <a:solidFill>
                                    <a:schemeClr val="tx1">
                                      <a:lumMod val="50000"/>
                                      <a:lumOff val="5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592531" y="0"/>
                                    <a:ext cx="294640" cy="294640"/>
                                  </a:xfrm>
                                  <a:prstGeom prst="rect">
                                    <a:avLst/>
                                  </a:prstGeom>
                                  <a:solidFill>
                                    <a:schemeClr val="tx1">
                                      <a:lumMod val="50000"/>
                                      <a:lumOff val="5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892454" y="0"/>
                                    <a:ext cx="294640" cy="294640"/>
                                  </a:xfrm>
                                  <a:prstGeom prst="rect">
                                    <a:avLst/>
                                  </a:prstGeom>
                                  <a:solidFill>
                                    <a:schemeClr val="tx1">
                                      <a:lumMod val="50000"/>
                                      <a:lumOff val="5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7" name="Group 207"/>
                              <wpg:cNvGrpSpPr/>
                              <wpg:grpSpPr>
                                <a:xfrm>
                                  <a:off x="0" y="760021"/>
                                  <a:ext cx="1754601" cy="736806"/>
                                  <a:chOff x="2639422" y="875313"/>
                                  <a:chExt cx="1755084" cy="737240"/>
                                </a:xfrm>
                              </wpg:grpSpPr>
                              <wps:wsp>
                                <wps:cNvPr id="208" name="Rectangle 208"/>
                                <wps:cNvSpPr/>
                                <wps:spPr>
                                  <a:xfrm>
                                    <a:off x="2660285" y="876709"/>
                                    <a:ext cx="295253" cy="295229"/>
                                  </a:xfrm>
                                  <a:prstGeom prst="rect">
                                    <a:avLst/>
                                  </a:prstGeom>
                                  <a:solidFill>
                                    <a:srgbClr val="FFFF00"/>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3596882" y="877190"/>
                                    <a:ext cx="295253" cy="295229"/>
                                  </a:xfrm>
                                  <a:prstGeom prst="rect">
                                    <a:avLst/>
                                  </a:prstGeom>
                                  <a:solidFill>
                                    <a:srgbClr val="FFFF00"/>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4061980" y="875313"/>
                                    <a:ext cx="295253" cy="295229"/>
                                  </a:xfrm>
                                  <a:prstGeom prst="rect">
                                    <a:avLst/>
                                  </a:prstGeom>
                                  <a:solidFill>
                                    <a:srgbClr val="FFFF00"/>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3120748" y="876709"/>
                                    <a:ext cx="295253" cy="295229"/>
                                  </a:xfrm>
                                  <a:prstGeom prst="rect">
                                    <a:avLst/>
                                  </a:prstGeom>
                                  <a:solidFill>
                                    <a:srgbClr val="FFFF00"/>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Text Box 212"/>
                                <wps:cNvSpPr txBox="1"/>
                                <wps:spPr>
                                  <a:xfrm>
                                    <a:off x="3088424" y="1306225"/>
                                    <a:ext cx="357148" cy="294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Pr="00702D27" w:rsidRDefault="005834ED" w:rsidP="005834ED">
                                      <w:pPr>
                                        <w:spacing w:after="0"/>
                                        <w:jc w:val="center"/>
                                        <w:rPr>
                                          <w:rPrChange w:id="353" w:author="Admin" w:date="2015-05-18T12:28:00Z">
                                            <w:rPr/>
                                          </w:rPrChange>
                                        </w:rPr>
                                        <w:pPrChange w:id="354" w:author="Admin" w:date="2015-05-18T12:37:00Z">
                                          <w:pPr/>
                                        </w:pPrChange>
                                      </w:pPr>
                                      <w:ins w:id="355" w:author="Admin" w:date="2015-05-18T12:37:00Z">
                                        <w:r>
                                          <w:t>X</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13"/>
                                <wps:cNvSpPr txBox="1"/>
                                <wps:spPr>
                                  <a:xfrm>
                                    <a:off x="2639422" y="1306290"/>
                                    <a:ext cx="354771" cy="294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Default="005834ED" w:rsidP="005834ED">
                                      <w:pPr>
                                        <w:jc w:val="center"/>
                                        <w:pPrChange w:id="356" w:author="Admin" w:date="2015-05-18T12:29:00Z">
                                          <w:pPr/>
                                        </w:pPrChange>
                                      </w:pPr>
                                      <w:ins w:id="357" w:author="Admin" w:date="2015-05-18T12:37:00Z">
                                        <w:r>
                                          <w:t>X</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Text Box 214"/>
                                <wps:cNvSpPr txBox="1"/>
                                <wps:spPr>
                                  <a:xfrm>
                                    <a:off x="3562025" y="1294124"/>
                                    <a:ext cx="360310" cy="3184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Default="009F0FD1" w:rsidP="009F0FD1">
                                      <w:pPr>
                                        <w:spacing w:after="0"/>
                                        <w:jc w:val="center"/>
                                        <w:pPrChange w:id="358" w:author="Admin" w:date="2015-05-18T12:41:00Z">
                                          <w:pPr/>
                                        </w:pPrChange>
                                      </w:pPr>
                                      <w:ins w:id="359" w:author="Admin" w:date="2015-05-18T12:41:00Z">
                                        <w:r>
                                          <w:rPr>
                                            <w:rFonts w:ascii="Cambria Math" w:hAnsi="Cambria Math"/>
                                          </w:rPr>
                                          <w:t>X</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Text Box 215"/>
                                <wps:cNvSpPr txBox="1"/>
                                <wps:spPr>
                                  <a:xfrm>
                                    <a:off x="4039656" y="1294039"/>
                                    <a:ext cx="354850" cy="3183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Default="005834ED" w:rsidP="005834ED">
                                      <w:pPr>
                                        <w:spacing w:after="0"/>
                                        <w:jc w:val="center"/>
                                        <w:pPrChange w:id="360" w:author="Admin" w:date="2015-05-18T12:30:00Z">
                                          <w:pPr/>
                                        </w:pPrChange>
                                      </w:pPr>
                                      <w:ins w:id="361" w:author="Admin" w:date="2015-05-18T12:39:00Z">
                                        <w:r>
                                          <w:rPr>
                                            <w:rFonts w:ascii="Cambria Math" w:hAnsi="Cambria Math"/>
                                          </w:rPr>
                                          <w:t>X</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6" name="Straight Arrow Connector 216"/>
                              <wps:cNvCnPr/>
                              <wps:spPr>
                                <a:xfrm flipV="1">
                                  <a:off x="166254" y="296883"/>
                                  <a:ext cx="282624" cy="46574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17" name="Straight Arrow Connector 217"/>
                              <wps:cNvCnPr/>
                              <wps:spPr>
                                <a:xfrm>
                                  <a:off x="463137" y="308759"/>
                                  <a:ext cx="166255" cy="45126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s:wsp>
                            <wps:cNvPr id="218" name="Straight Arrow Connector 218"/>
                            <wps:cNvCnPr/>
                            <wps:spPr>
                              <a:xfrm>
                                <a:off x="795647" y="296884"/>
                                <a:ext cx="344805" cy="46291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19" name="Straight Arrow Connector 219"/>
                            <wps:cNvCnPr/>
                            <wps:spPr>
                              <a:xfrm>
                                <a:off x="807522" y="308759"/>
                                <a:ext cx="791210" cy="4508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20" name="Straight Arrow Connector 220"/>
                            <wps:cNvCnPr/>
                            <wps:spPr>
                              <a:xfrm flipV="1">
                                <a:off x="629393" y="273133"/>
                                <a:ext cx="158267" cy="48683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21" name="Straight Arrow Connector 221"/>
                            <wps:cNvCnPr/>
                            <wps:spPr>
                              <a:xfrm flipH="1" flipV="1">
                                <a:off x="1009403" y="285008"/>
                                <a:ext cx="589239" cy="47479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22" name="Straight Arrow Connector 222"/>
                            <wps:cNvCnPr/>
                            <wps:spPr>
                              <a:xfrm>
                                <a:off x="1033154" y="296884"/>
                                <a:ext cx="95002" cy="47477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s:wsp>
                          <wps:cNvPr id="223" name="Straight Arrow Connector 223"/>
                          <wps:cNvCnPr/>
                          <wps:spPr>
                            <a:xfrm flipV="1">
                              <a:off x="1128156" y="285008"/>
                              <a:ext cx="225631" cy="4743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grpSp>
                        <wpg:cNvPr id="173" name="Group 173"/>
                        <wpg:cNvGrpSpPr/>
                        <wpg:grpSpPr>
                          <a:xfrm>
                            <a:off x="0" y="11876"/>
                            <a:ext cx="1754505" cy="1852295"/>
                            <a:chOff x="0" y="0"/>
                            <a:chExt cx="1754601" cy="1852550"/>
                          </a:xfrm>
                        </wpg:grpSpPr>
                        <wpg:grpSp>
                          <wpg:cNvPr id="115" name="Group 115"/>
                          <wpg:cNvGrpSpPr/>
                          <wpg:grpSpPr>
                            <a:xfrm>
                              <a:off x="0" y="0"/>
                              <a:ext cx="1754601" cy="1852550"/>
                              <a:chOff x="0" y="0"/>
                              <a:chExt cx="1754601" cy="1852550"/>
                            </a:xfrm>
                          </wpg:grpSpPr>
                          <wpg:grpSp>
                            <wpg:cNvPr id="116" name="Group 116"/>
                            <wpg:cNvGrpSpPr/>
                            <wpg:grpSpPr>
                              <a:xfrm>
                                <a:off x="285008" y="0"/>
                                <a:ext cx="1186815" cy="294640"/>
                                <a:chOff x="0" y="0"/>
                                <a:chExt cx="1187094" cy="295007"/>
                              </a:xfrm>
                            </wpg:grpSpPr>
                            <wps:wsp>
                              <wps:cNvPr id="117" name="Rectangle 117"/>
                              <wps:cNvSpPr/>
                              <wps:spPr>
                                <a:xfrm>
                                  <a:off x="0" y="0"/>
                                  <a:ext cx="295188" cy="295007"/>
                                </a:xfrm>
                                <a:prstGeom prst="rect">
                                  <a:avLst/>
                                </a:prstGeom>
                                <a:solidFill>
                                  <a:schemeClr val="tx1">
                                    <a:lumMod val="50000"/>
                                    <a:lumOff val="5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99923" y="0"/>
                                  <a:ext cx="294640" cy="294640"/>
                                </a:xfrm>
                                <a:prstGeom prst="rect">
                                  <a:avLst/>
                                </a:prstGeom>
                                <a:solidFill>
                                  <a:schemeClr val="tx1">
                                    <a:lumMod val="50000"/>
                                    <a:lumOff val="5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592531" y="0"/>
                                  <a:ext cx="294640" cy="294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892454" y="0"/>
                                  <a:ext cx="294640" cy="294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1" name="Group 121"/>
                            <wpg:cNvGrpSpPr/>
                            <wpg:grpSpPr>
                              <a:xfrm>
                                <a:off x="0" y="760021"/>
                                <a:ext cx="1754601" cy="1092529"/>
                                <a:chOff x="2639422" y="875313"/>
                                <a:chExt cx="1755084" cy="1093172"/>
                              </a:xfrm>
                            </wpg:grpSpPr>
                            <wps:wsp>
                              <wps:cNvPr id="122" name="Rectangle 122"/>
                              <wps:cNvSpPr/>
                              <wps:spPr>
                                <a:xfrm>
                                  <a:off x="2660285" y="876709"/>
                                  <a:ext cx="295253" cy="295229"/>
                                </a:xfrm>
                                <a:prstGeom prst="rect">
                                  <a:avLst/>
                                </a:prstGeom>
                                <a:solidFill>
                                  <a:srgbClr val="FFFF00"/>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3596882" y="877190"/>
                                  <a:ext cx="295253" cy="295229"/>
                                </a:xfrm>
                                <a:prstGeom prst="rect">
                                  <a:avLst/>
                                </a:prstGeom>
                                <a:solidFill>
                                  <a:schemeClr val="accent2"/>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4061980" y="875313"/>
                                  <a:ext cx="295253" cy="295229"/>
                                </a:xfrm>
                                <a:prstGeom prst="rect">
                                  <a:avLst/>
                                </a:prstGeom>
                                <a:solidFill>
                                  <a:schemeClr val="accent4"/>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3120748" y="876709"/>
                                  <a:ext cx="295253" cy="295229"/>
                                </a:xfrm>
                                <a:prstGeom prst="rect">
                                  <a:avLst/>
                                </a:prstGeom>
                                <a:solidFill>
                                  <a:srgbClr val="FFFF00"/>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ext Box 126"/>
                              <wps:cNvSpPr txBox="1"/>
                              <wps:spPr>
                                <a:xfrm>
                                  <a:off x="3088424" y="1306225"/>
                                  <a:ext cx="357148" cy="294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Pr="00702D27" w:rsidRDefault="005834ED" w:rsidP="005834ED">
                                    <w:pPr>
                                      <w:spacing w:after="0"/>
                                      <w:jc w:val="center"/>
                                      <w:rPr>
                                        <w:rPrChange w:id="362" w:author="Admin" w:date="2015-05-18T12:28:00Z">
                                          <w:rPr/>
                                        </w:rPrChange>
                                      </w:rPr>
                                      <w:pPrChange w:id="363" w:author="Admin" w:date="2015-05-18T12:37:00Z">
                                        <w:pPr/>
                                      </w:pPrChange>
                                    </w:pPr>
                                    <w:ins w:id="364" w:author="Admin" w:date="2015-05-18T12:37:00Z">
                                      <w:r>
                                        <w:t>X</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Text Box 127"/>
                              <wps:cNvSpPr txBox="1"/>
                              <wps:spPr>
                                <a:xfrm>
                                  <a:off x="2639422" y="1306290"/>
                                  <a:ext cx="354771" cy="294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Default="005834ED" w:rsidP="005834ED">
                                    <w:pPr>
                                      <w:jc w:val="center"/>
                                      <w:pPrChange w:id="365" w:author="Admin" w:date="2015-05-18T12:29:00Z">
                                        <w:pPr/>
                                      </w:pPrChange>
                                    </w:pPr>
                                    <w:ins w:id="366" w:author="Admin" w:date="2015-05-18T12:37:00Z">
                                      <w:r>
                                        <w:t>X</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Text Box 128"/>
                              <wps:cNvSpPr txBox="1"/>
                              <wps:spPr>
                                <a:xfrm>
                                  <a:off x="3562025" y="1294123"/>
                                  <a:ext cx="360310" cy="6743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Default="005834ED" w:rsidP="005834ED">
                                    <w:pPr>
                                      <w:spacing w:after="0"/>
                                      <w:jc w:val="center"/>
                                      <w:rPr>
                                        <w:ins w:id="367" w:author="Admin" w:date="2015-05-18T12:28:00Z"/>
                                        <w:rFonts w:ascii="Cambria Math" w:hAnsi="Cambria Math"/>
                                      </w:rPr>
                                      <w:pPrChange w:id="368" w:author="Admin" w:date="2015-05-18T12:29:00Z">
                                        <w:pPr/>
                                      </w:pPrChange>
                                    </w:pPr>
                                    <w:ins w:id="369" w:author="Admin" w:date="2015-05-18T12:17:00Z">
                                      <w:r>
                                        <w:rPr>
                                          <w:rFonts w:ascii="Cambria Math" w:hAnsi="Cambria Math"/>
                                        </w:rPr>
                                        <w:t>3</w:t>
                                      </w:r>
                                    </w:ins>
                                  </w:p>
                                  <w:p w:rsidR="005834ED" w:rsidRDefault="005834ED" w:rsidP="005834ED">
                                    <w:pPr>
                                      <w:spacing w:after="0"/>
                                      <w:jc w:val="center"/>
                                      <w:rPr>
                                        <w:ins w:id="370" w:author="Admin" w:date="2015-05-18T12:29:00Z"/>
                                        <w:rFonts w:ascii="Cambria Math" w:hAnsi="Cambria Math"/>
                                      </w:rPr>
                                      <w:pPrChange w:id="371" w:author="Admin" w:date="2015-05-18T12:29:00Z">
                                        <w:pPr/>
                                      </w:pPrChange>
                                    </w:pPr>
                                    <w:ins w:id="372" w:author="Admin" w:date="2015-05-18T12:17:00Z">
                                      <w:r>
                                        <w:rPr>
                                          <w:rFonts w:ascii="Cambria Math" w:hAnsi="Cambria Math"/>
                                        </w:rPr>
                                        <w:t>⊕</w:t>
                                      </w:r>
                                    </w:ins>
                                  </w:p>
                                  <w:p w:rsidR="005834ED" w:rsidRDefault="005834ED" w:rsidP="005834ED">
                                    <w:pPr>
                                      <w:spacing w:after="0"/>
                                      <w:jc w:val="center"/>
                                      <w:pPrChange w:id="373" w:author="Admin" w:date="2015-05-18T12:29:00Z">
                                        <w:pPr/>
                                      </w:pPrChange>
                                    </w:pPr>
                                    <w:ins w:id="374" w:author="Admin" w:date="2015-05-18T12:17:00Z">
                                      <w:r>
                                        <w:rPr>
                                          <w:rFonts w:ascii="Cambria Math" w:hAnsi="Cambria Math"/>
                                        </w:rPr>
                                        <w:t>4</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Text Box 129"/>
                              <wps:cNvSpPr txBox="1"/>
                              <wps:spPr>
                                <a:xfrm>
                                  <a:off x="4039656" y="1294039"/>
                                  <a:ext cx="354850" cy="2942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Default="005834ED" w:rsidP="005834ED">
                                    <w:pPr>
                                      <w:spacing w:after="0"/>
                                      <w:jc w:val="center"/>
                                      <w:pPrChange w:id="375" w:author="Admin" w:date="2015-05-18T12:30:00Z">
                                        <w:pPr/>
                                      </w:pPrChange>
                                    </w:pPr>
                                    <w:ins w:id="376" w:author="Admin" w:date="2015-05-18T12:17:00Z">
                                      <w:r>
                                        <w:rPr>
                                          <w:rFonts w:ascii="Cambria Math" w:hAnsi="Cambria Math"/>
                                        </w:rPr>
                                        <w:t>3</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0" name="Straight Arrow Connector 130"/>
                            <wps:cNvCnPr/>
                            <wps:spPr>
                              <a:xfrm flipV="1">
                                <a:off x="166254" y="296883"/>
                                <a:ext cx="282624" cy="46574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31" name="Straight Arrow Connector 131"/>
                            <wps:cNvCnPr/>
                            <wps:spPr>
                              <a:xfrm>
                                <a:off x="463137" y="308759"/>
                                <a:ext cx="166255" cy="45126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s:wsp>
                          <wps:cNvPr id="132" name="Straight Arrow Connector 132"/>
                          <wps:cNvCnPr/>
                          <wps:spPr>
                            <a:xfrm flipV="1">
                              <a:off x="629392" y="273132"/>
                              <a:ext cx="130799" cy="48683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33" name="Straight Arrow Connector 133"/>
                          <wps:cNvCnPr/>
                          <wps:spPr>
                            <a:xfrm>
                              <a:off x="760021" y="296883"/>
                              <a:ext cx="344838" cy="4631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34" name="Straight Arrow Connector 134"/>
                          <wps:cNvCnPr/>
                          <wps:spPr>
                            <a:xfrm>
                              <a:off x="771896" y="308758"/>
                              <a:ext cx="791387" cy="45122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grpSp>
                        <wpg:cNvPr id="176" name="Group 176"/>
                        <wpg:cNvGrpSpPr/>
                        <wpg:grpSpPr>
                          <a:xfrm>
                            <a:off x="2173184" y="0"/>
                            <a:ext cx="1754505" cy="1496621"/>
                            <a:chOff x="0" y="0"/>
                            <a:chExt cx="1754505" cy="1496621"/>
                          </a:xfrm>
                        </wpg:grpSpPr>
                        <wpg:grpSp>
                          <wpg:cNvPr id="152" name="Group 152"/>
                          <wpg:cNvGrpSpPr/>
                          <wpg:grpSpPr>
                            <a:xfrm>
                              <a:off x="0" y="0"/>
                              <a:ext cx="1754505" cy="1496621"/>
                              <a:chOff x="0" y="0"/>
                              <a:chExt cx="1754601" cy="1496827"/>
                            </a:xfrm>
                          </wpg:grpSpPr>
                          <wpg:grpSp>
                            <wpg:cNvPr id="153" name="Group 153"/>
                            <wpg:cNvGrpSpPr/>
                            <wpg:grpSpPr>
                              <a:xfrm>
                                <a:off x="285008" y="0"/>
                                <a:ext cx="1186815" cy="294640"/>
                                <a:chOff x="0" y="0"/>
                                <a:chExt cx="1187094" cy="295007"/>
                              </a:xfrm>
                            </wpg:grpSpPr>
                            <wps:wsp>
                              <wps:cNvPr id="154" name="Rectangle 154"/>
                              <wps:cNvSpPr/>
                              <wps:spPr>
                                <a:xfrm>
                                  <a:off x="0" y="0"/>
                                  <a:ext cx="295188" cy="295007"/>
                                </a:xfrm>
                                <a:prstGeom prst="rect">
                                  <a:avLst/>
                                </a:prstGeom>
                                <a:solidFill>
                                  <a:schemeClr val="tx1">
                                    <a:lumMod val="50000"/>
                                    <a:lumOff val="5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Rectangle 155"/>
                              <wps:cNvSpPr/>
                              <wps:spPr>
                                <a:xfrm>
                                  <a:off x="299923" y="0"/>
                                  <a:ext cx="294640" cy="294640"/>
                                </a:xfrm>
                                <a:prstGeom prst="rect">
                                  <a:avLst/>
                                </a:prstGeom>
                                <a:solidFill>
                                  <a:schemeClr val="tx1">
                                    <a:lumMod val="50000"/>
                                    <a:lumOff val="5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Rectangle 156"/>
                              <wps:cNvSpPr/>
                              <wps:spPr>
                                <a:xfrm>
                                  <a:off x="592531" y="0"/>
                                  <a:ext cx="294640" cy="294640"/>
                                </a:xfrm>
                                <a:prstGeom prst="rect">
                                  <a:avLst/>
                                </a:prstGeom>
                                <a:solidFill>
                                  <a:schemeClr val="tx1">
                                    <a:lumMod val="50000"/>
                                    <a:lumOff val="5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Rectangle 157"/>
                              <wps:cNvSpPr/>
                              <wps:spPr>
                                <a:xfrm>
                                  <a:off x="892454" y="0"/>
                                  <a:ext cx="294640" cy="294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8" name="Group 158"/>
                            <wpg:cNvGrpSpPr/>
                            <wpg:grpSpPr>
                              <a:xfrm>
                                <a:off x="0" y="760021"/>
                                <a:ext cx="1754601" cy="736806"/>
                                <a:chOff x="2639422" y="875313"/>
                                <a:chExt cx="1755084" cy="737240"/>
                              </a:xfrm>
                            </wpg:grpSpPr>
                            <wps:wsp>
                              <wps:cNvPr id="159" name="Rectangle 159"/>
                              <wps:cNvSpPr/>
                              <wps:spPr>
                                <a:xfrm>
                                  <a:off x="2660285" y="876709"/>
                                  <a:ext cx="295253" cy="295229"/>
                                </a:xfrm>
                                <a:prstGeom prst="rect">
                                  <a:avLst/>
                                </a:prstGeom>
                                <a:solidFill>
                                  <a:srgbClr val="FFFF00"/>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3596882" y="877190"/>
                                  <a:ext cx="295253" cy="295229"/>
                                </a:xfrm>
                                <a:prstGeom prst="rect">
                                  <a:avLst/>
                                </a:prstGeom>
                                <a:solidFill>
                                  <a:schemeClr val="accent2"/>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a:off x="4061980" y="875313"/>
                                  <a:ext cx="295253" cy="295229"/>
                                </a:xfrm>
                                <a:prstGeom prst="rect">
                                  <a:avLst/>
                                </a:prstGeom>
                                <a:solidFill>
                                  <a:srgbClr val="FFFF00"/>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3120748" y="876709"/>
                                  <a:ext cx="295253" cy="295229"/>
                                </a:xfrm>
                                <a:prstGeom prst="rect">
                                  <a:avLst/>
                                </a:prstGeom>
                                <a:solidFill>
                                  <a:srgbClr val="FFFF00"/>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Text Box 163"/>
                              <wps:cNvSpPr txBox="1"/>
                              <wps:spPr>
                                <a:xfrm>
                                  <a:off x="3088424" y="1306225"/>
                                  <a:ext cx="357148" cy="294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Pr="00702D27" w:rsidRDefault="005834ED" w:rsidP="005834ED">
                                    <w:pPr>
                                      <w:spacing w:after="0"/>
                                      <w:jc w:val="center"/>
                                      <w:rPr>
                                        <w:rPrChange w:id="377" w:author="Admin" w:date="2015-05-18T12:28:00Z">
                                          <w:rPr/>
                                        </w:rPrChange>
                                      </w:rPr>
                                      <w:pPrChange w:id="378" w:author="Admin" w:date="2015-05-18T12:37:00Z">
                                        <w:pPr/>
                                      </w:pPrChange>
                                    </w:pPr>
                                    <w:ins w:id="379" w:author="Admin" w:date="2015-05-18T12:37:00Z">
                                      <w:r>
                                        <w:t>X</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Text Box 164"/>
                              <wps:cNvSpPr txBox="1"/>
                              <wps:spPr>
                                <a:xfrm>
                                  <a:off x="2639422" y="1306290"/>
                                  <a:ext cx="354771" cy="294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Default="005834ED" w:rsidP="005834ED">
                                    <w:pPr>
                                      <w:jc w:val="center"/>
                                      <w:pPrChange w:id="380" w:author="Admin" w:date="2015-05-18T12:29:00Z">
                                        <w:pPr/>
                                      </w:pPrChange>
                                    </w:pPr>
                                    <w:ins w:id="381" w:author="Admin" w:date="2015-05-18T12:37:00Z">
                                      <w:r>
                                        <w:t>X</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165"/>
                              <wps:cNvSpPr txBox="1"/>
                              <wps:spPr>
                                <a:xfrm>
                                  <a:off x="3562025" y="1294124"/>
                                  <a:ext cx="360310" cy="3184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Default="005834ED" w:rsidP="005834ED">
                                    <w:pPr>
                                      <w:spacing w:after="0"/>
                                      <w:jc w:val="center"/>
                                      <w:pPrChange w:id="382" w:author="Admin" w:date="2015-05-18T12:29:00Z">
                                        <w:pPr/>
                                      </w:pPrChange>
                                    </w:pPr>
                                    <w:ins w:id="383" w:author="Admin" w:date="2015-05-18T12:17:00Z">
                                      <w:r>
                                        <w:rPr>
                                          <w:rFonts w:ascii="Cambria Math" w:hAnsi="Cambria Math"/>
                                        </w:rPr>
                                        <w:t>4</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Text Box 166"/>
                              <wps:cNvSpPr txBox="1"/>
                              <wps:spPr>
                                <a:xfrm>
                                  <a:off x="4039656" y="1294039"/>
                                  <a:ext cx="354850" cy="3183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4ED" w:rsidRDefault="005834ED" w:rsidP="005834ED">
                                    <w:pPr>
                                      <w:spacing w:after="0"/>
                                      <w:jc w:val="center"/>
                                      <w:pPrChange w:id="384" w:author="Admin" w:date="2015-05-18T12:30:00Z">
                                        <w:pPr/>
                                      </w:pPrChange>
                                    </w:pPr>
                                    <w:ins w:id="385" w:author="Admin" w:date="2015-05-18T12:39:00Z">
                                      <w:r>
                                        <w:rPr>
                                          <w:rFonts w:ascii="Cambria Math" w:hAnsi="Cambria Math"/>
                                        </w:rPr>
                                        <w:t>X</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7" name="Straight Arrow Connector 167"/>
                            <wps:cNvCnPr/>
                            <wps:spPr>
                              <a:xfrm flipV="1">
                                <a:off x="166254" y="296883"/>
                                <a:ext cx="282624" cy="46574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8" name="Straight Arrow Connector 168"/>
                            <wps:cNvCnPr/>
                            <wps:spPr>
                              <a:xfrm>
                                <a:off x="463137" y="308759"/>
                                <a:ext cx="166255" cy="45126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s:wsp>
                          <wps:cNvPr id="169" name="Straight Arrow Connector 169"/>
                          <wps:cNvCnPr/>
                          <wps:spPr>
                            <a:xfrm>
                              <a:off x="795647" y="296884"/>
                              <a:ext cx="344805" cy="46291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70" name="Straight Arrow Connector 170"/>
                          <wps:cNvCnPr/>
                          <wps:spPr>
                            <a:xfrm>
                              <a:off x="807522" y="308759"/>
                              <a:ext cx="791210" cy="4508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71" name="Straight Arrow Connector 171"/>
                          <wps:cNvCnPr/>
                          <wps:spPr>
                            <a:xfrm flipV="1">
                              <a:off x="629393" y="273133"/>
                              <a:ext cx="158267" cy="48683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72" name="Straight Arrow Connector 172"/>
                          <wps:cNvCnPr/>
                          <wps:spPr>
                            <a:xfrm flipH="1" flipV="1">
                              <a:off x="1009403" y="285008"/>
                              <a:ext cx="589239" cy="47479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75" name="Straight Arrow Connector 175"/>
                          <wps:cNvCnPr/>
                          <wps:spPr>
                            <a:xfrm>
                              <a:off x="1033154" y="296884"/>
                              <a:ext cx="95002" cy="47477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s:wsp>
                        <wps:cNvPr id="225" name="Right Arrow 225"/>
                        <wps:cNvSpPr/>
                        <wps:spPr>
                          <a:xfrm>
                            <a:off x="1816925" y="712520"/>
                            <a:ext cx="320633" cy="237506"/>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ight Arrow 226"/>
                        <wps:cNvSpPr/>
                        <wps:spPr>
                          <a:xfrm>
                            <a:off x="4013860" y="712520"/>
                            <a:ext cx="320633" cy="237506"/>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27" o:spid="_x0000_s1107" style="position:absolute;left:0;text-align:left;margin-left:0;margin-top:16.6pt;width:482.25pt;height:146.8pt;z-index:252064256" coordsize="61246,18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">
                <v:group id="Group 224" o:spid="_x0000_s1108" style="position:absolute;left:43701;width:17545;height:14966" coordsize="17545,14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group id="Group 200" o:spid="_x0000_s1109" style="position:absolute;width:17545;height:14966" coordsize="17545,14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group id="Group 201" o:spid="_x0000_s1110" style="position:absolute;width:17545;height:14966" coordsize="17546,14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group id="Group 202" o:spid="_x0000_s1111" style="position:absolute;left:2850;width:11868;height:2946" coordsize="11870,2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rect id="Rectangle 203" o:spid="_x0000_s1112" style="position:absolute;width:2951;height:2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Hq8QA&#10;AADcAAAADwAAAGRycy9kb3ducmV2LnhtbESPQWvCQBSE7wX/w/IEb3XXCFKiq5SCtHoo1daeH9nX&#10;bEj2bciuSfz3XaHQ4zAz3zCb3ega0VMXKs8aFnMFgrjwpuJSw9fn/vEJRIjIBhvPpOFGAXbbycMG&#10;c+MHPlF/jqVIEA45arAxtrmUobDkMMx9S5y8H985jEl2pTQdDgnuGpkptZIOK04LFlt6sVTU56vT&#10;MHz0r7U9DO+XkFl1qI/udmq+tZ5Nx+c1iEhj/A//td+Mhkwt4X4mHQ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Zh6vEAAAA3AAAAA8AAAAAAAAAAAAAAAAAmAIAAGRycy9k&#10;b3ducmV2LnhtbFBLBQYAAAAABAAEAPUAAACJAwAAAAA=&#10;" fillcolor="gray [1629]" strokecolor="#4579b8 [3044]"/>
                        <v:rect id="Rectangle 204" o:spid="_x0000_s1113" style="position:absolute;left:2999;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Af38QA&#10;AADcAAAADwAAAGRycy9kb3ducmV2LnhtbESPQWvCQBSE7wX/w/IEb3XXIFKiq5SCtHoo1daeH9nX&#10;bEj2bciuSfz3XaHQ4zAz3zCb3ega0VMXKs8aFnMFgrjwpuJSw9fn/vEJRIjIBhvPpOFGAXbbycMG&#10;c+MHPlF/jqVIEA45arAxtrmUobDkMMx9S5y8H985jEl2pTQdDgnuGpkptZIOK04LFlt6sVTU56vT&#10;MHz0r7U9DO+XkFl1qI/udmq+tZ5Nx+c1iEhj/A//td+Mhkwt4X4mHQ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wH9/EAAAA3AAAAA8AAAAAAAAAAAAAAAAAmAIAAGRycy9k&#10;b3ducmV2LnhtbFBLBQYAAAAABAAEAPUAAACJAwAAAAA=&#10;" fillcolor="gray [1629]" strokecolor="#4579b8 [3044]"/>
                        <v:rect id="Rectangle 205" o:spid="_x0000_s1114" style="position:absolute;left:5925;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6RMQA&#10;AADcAAAADwAAAGRycy9kb3ducmV2LnhtbESPQWvCQBSE7wX/w/IEb3XXgFKiq5SCtHoo1daeH9nX&#10;bEj2bciuSfz3XaHQ4zAz3zCb3ega0VMXKs8aFnMFgrjwpuJSw9fn/vEJRIjIBhvPpOFGAXbbycMG&#10;c+MHPlF/jqVIEA45arAxtrmUobDkMMx9S5y8H985jEl2pTQdDgnuGpkptZIOK04LFlt6sVTU56vT&#10;MHz0r7U9DO+XkFl1qI/udmq+tZ5Nx+c1iEhj/A//td+Mhkwt4X4mHQ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8ukTEAAAA3AAAAA8AAAAAAAAAAAAAAAAAmAIAAGRycy9k&#10;b3ducmV2LnhtbFBLBQYAAAAABAAEAPUAAACJAwAAAAA=&#10;" fillcolor="gray [1629]" strokecolor="#4579b8 [3044]"/>
                        <v:rect id="Rectangle 206" o:spid="_x0000_s1115" style="position:absolute;left:8924;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4kM8QA&#10;AADcAAAADwAAAGRycy9kb3ducmV2LnhtbESPzWrDMBCE74W+g9hCb41UH0Jxo4QQKEl6KPlrzou1&#10;sYytlbFU23n7qBDIcZiZb5jZYnSN6KkLlWcN7xMFgrjwpuJSw+n49fYBIkRkg41n0nClAIv589MM&#10;c+MH3lN/iKVIEA45arAxtrmUobDkMEx8S5y8i+8cxiS7UpoOhwR3jcyUmkqHFacFiy2tLBX14c9p&#10;GHb9urbb4ec3ZFZt62933TdnrV9fxuUniEhjfITv7Y3RkKkp/J9JR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uJDPEAAAA3AAAAA8AAAAAAAAAAAAAAAAAmAIAAGRycy9k&#10;b3ducmV2LnhtbFBLBQYAAAAABAAEAPUAAACJAwAAAAA=&#10;" fillcolor="gray [1629]" strokecolor="#4579b8 [3044]"/>
                      </v:group>
                      <v:group id="Group 207" o:spid="_x0000_s1116" style="position:absolute;top:7600;width:17546;height:7368" coordorigin="26394,8753" coordsize="17550,7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rect id="Rectangle 208" o:spid="_x0000_s1117" style="position:absolute;left:26602;top:8767;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J4rMIA&#10;AADcAAAADwAAAGRycy9kb3ducmV2LnhtbERPS27CMBDdV+IO1iCxK05JSVGKE6FIqF10U+AAo3ia&#10;RMTjEBsn3L5eVOry6f335Wx6EWh0nWUFL+sEBHFtdceNgsv5+LwD4Tyyxt4yKXiQg7JYPO0x13bi&#10;bwon34gYwi5HBa33Qy6lq1sy6NZ2II7cjx0N+gjHRuoRpxhuerlJkkwa7Dg2tDhQ1VJ9Pd2NgiqE&#10;20eabsOxCtn1kLnd69v2S6nVcj68g/A0+3/xn/tTK9gkcW08E4+A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EniswgAAANwAAAAPAAAAAAAAAAAAAAAAAJgCAABkcnMvZG93&#10;bnJldi54bWxQSwUGAAAAAAQABAD1AAAAhwMAAAAA&#10;" fillcolor="yellow" strokecolor="#4579b8 [3044]"/>
                        <v:rect id="Rectangle 209" o:spid="_x0000_s1118" style="position:absolute;left:35968;top:8771;width:295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7dN8QA&#10;AADcAAAADwAAAGRycy9kb3ducmV2LnhtbESPwW7CMBBE75X4B2uRuBUHKAECBqFIiB56KeUDVvGS&#10;RMTrEBsT/h5XqtTjaGbeaDa73jQiUOdqywom4wQEcWF1zaWC88/hfQnCeWSNjWVS8CQHu+3gbYOZ&#10;tg/+pnDypYgQdhkqqLxvMyldUZFBN7YtcfQutjPoo+xKqTt8RLhp5DRJUmmw5rhQYUt5RcX1dDcK&#10;8hBux9lsHg55SK/71C0/FvMvpUbDfr8G4an3/+G/9qdWME1W8HsmHgG5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e3TfEAAAA3AAAAA8AAAAAAAAAAAAAAAAAmAIAAGRycy9k&#10;b3ducmV2LnhtbFBLBQYAAAAABAAEAPUAAACJAwAAAAA=&#10;" fillcolor="yellow" strokecolor="#4579b8 [3044]"/>
                        <v:rect id="Rectangle 210" o:spid="_x0000_s1119" style="position:absolute;left:40619;top:8753;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3id8AA&#10;AADcAAAADwAAAGRycy9kb3ducmV2LnhtbERPy4rCMBTdD/gP4QruxlQdq1SjSEFmFm58fMClubbF&#10;5qY2Mda/nywEl4fzXm9704hAnastK5iMExDEhdU1lwou5/33EoTzyBoby6TgRQ62m8HXGjNtn3yk&#10;cPKliCHsMlRQed9mUrqiIoNubFviyF1tZ9BH2JVSd/iM4aaR0yRJpcGaY0OFLeUVFbfTwyjIQ7j/&#10;zmbzsM9DetulbvmzmB+UGg373QqEp95/xG/3n1YwncT58Uw8An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L3id8AAAADcAAAADwAAAAAAAAAAAAAAAACYAgAAZHJzL2Rvd25y&#10;ZXYueG1sUEsFBgAAAAAEAAQA9QAAAIUDAAAAAA==&#10;" fillcolor="yellow" strokecolor="#4579b8 [3044]"/>
                        <v:rect id="Rectangle 211" o:spid="_x0000_s1120" style="position:absolute;left:31207;top:8767;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7MQA&#10;AADcAAAADwAAAGRycy9kb3ducmV2LnhtbESPzW7CMBCE70i8g7WVegMn/KQoxSAUCdEDlwIPsIq3&#10;SUS8DrFrwtvXSEg9jmbmG816O5hWBOpdY1lBOk1AEJdWN1wpuJz3kxUI55E1tpZJwYMcbDfj0Rpz&#10;be/8TeHkKxEh7HJUUHvf5VK6siaDbmo74uj92N6gj7KvpO7xHuGmlbMkyaTBhuNCjR0VNZXX069R&#10;UIRwO8zny7AvQnbdZW61+FgelXp/G3afIDwN/j/8an9pBbM0heeZe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xR+zEAAAA3AAAAA8AAAAAAAAAAAAAAAAAmAIAAGRycy9k&#10;b3ducmV2LnhtbFBLBQYAAAAABAAEAPUAAACJAwAAAAA=&#10;" fillcolor="yellow" strokecolor="#4579b8 [3044]"/>
                        <v:shape id="Text Box 212" o:spid="_x0000_s1121" type="#_x0000_t202" style="position:absolute;left:30884;top:13062;width:3571;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1UscUA&#10;AADcAAAADwAAAGRycy9kb3ducmV2LnhtbESPQWsCMRSE74X+h/AK3mp2l6KyGqUtFS09ubaeH5vX&#10;3eDmZU2irv++KRR6HGbmG2axGmwnLuSDcawgH2cgiGunDTcKPvfrxxmIEJE1do5JwY0CrJb3dwss&#10;tbvyji5VbESCcChRQRtjX0oZ6pYshrHriZP37bzFmKRvpPZ4TXDbySLLJtKi4bTQYk+vLdXH6mwV&#10;nL78/ik3b4d1916Z0/T48bLBqVKjh+F5DiLSEP/Df+2tVlDkBfyeS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zVSxxQAAANwAAAAPAAAAAAAAAAAAAAAAAJgCAABkcnMv&#10;ZG93bnJldi54bWxQSwUGAAAAAAQABAD1AAAAigMAAAAA&#10;" fillcolor="white [3201]" strokeweight=".5pt">
                          <v:textbox>
                            <w:txbxContent>
                              <w:p w:rsidR="005834ED" w:rsidRPr="00702D27" w:rsidRDefault="005834ED" w:rsidP="005834ED">
                                <w:pPr>
                                  <w:spacing w:after="0"/>
                                  <w:jc w:val="center"/>
                                  <w:rPr>
                                    <w:rPrChange w:id="386" w:author="Admin" w:date="2015-05-18T12:28:00Z">
                                      <w:rPr/>
                                    </w:rPrChange>
                                  </w:rPr>
                                  <w:pPrChange w:id="387" w:author="Admin" w:date="2015-05-18T12:37:00Z">
                                    <w:pPr/>
                                  </w:pPrChange>
                                </w:pPr>
                                <w:ins w:id="388" w:author="Admin" w:date="2015-05-18T12:37:00Z">
                                  <w:r>
                                    <w:t>X</w:t>
                                  </w:r>
                                </w:ins>
                              </w:p>
                            </w:txbxContent>
                          </v:textbox>
                        </v:shape>
                        <v:shape id="Text Box 213" o:spid="_x0000_s1122" type="#_x0000_t202" style="position:absolute;left:26394;top:13062;width:3547;height: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mh8MA&#10;AADcAAAADwAAAGRycy9kb3ducmV2LnhtbESPQWsCMRSE74X+h/AKvdWsFmS7GsUWWwqeqsXzY/NM&#10;gpuXJUnX7b9vBKHHYWa+YZbr0XdioJhcYAXTSQWCuA3asVHwfXh/qkGkjKyxC0wKfinBenV/t8RG&#10;hwt/0bDPRhQIpwYV2Jz7RsrUWvKYJqEnLt4pRI+5yGikjngpcN/JWVXNpUfHZcFiT2+W2vP+xyvY&#10;vpoX09YY7bbWzg3j8bQzH0o9PoybBYhMY/4P39qfWsFs+gz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nmh8MAAADcAAAADwAAAAAAAAAAAAAAAACYAgAAZHJzL2Rv&#10;d25yZXYueG1sUEsFBgAAAAAEAAQA9QAAAIgDAAAAAA==&#10;" fillcolor="white [3201]" strokeweight=".5pt">
                          <v:textbox>
                            <w:txbxContent>
                              <w:p w:rsidR="005834ED" w:rsidRDefault="005834ED" w:rsidP="005834ED">
                                <w:pPr>
                                  <w:jc w:val="center"/>
                                  <w:pPrChange w:id="389" w:author="Admin" w:date="2015-05-18T12:29:00Z">
                                    <w:pPr/>
                                  </w:pPrChange>
                                </w:pPr>
                                <w:ins w:id="390" w:author="Admin" w:date="2015-05-18T12:37:00Z">
                                  <w:r>
                                    <w:t>X</w:t>
                                  </w:r>
                                </w:ins>
                              </w:p>
                            </w:txbxContent>
                          </v:textbox>
                        </v:shape>
                        <v:shape id="Text Box 214" o:spid="_x0000_s1123" type="#_x0000_t202" style="position:absolute;left:35620;top:12941;width:3603;height:3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B+88MA&#10;AADcAAAADwAAAGRycy9kb3ducmV2LnhtbESPQWsCMRSE74X+h/AKvdWsUmS7GsUWWwqeqsXzY/NM&#10;gpuXJUnX7b9vBKHHYWa+YZbr0XdioJhcYAXTSQWCuA3asVHwfXh/qkGkjKyxC0wKfinBenV/t8RG&#10;hwt/0bDPRhQIpwYV2Jz7RsrUWvKYJqEnLt4pRI+5yGikjngpcN/JWVXNpUfHZcFiT2+W2vP+xyvY&#10;vpoX09YY7bbWzg3j8bQzH0o9PoybBYhMY/4P39qfWsFs+gz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B+88MAAADcAAAADwAAAAAAAAAAAAAAAACYAgAAZHJzL2Rv&#10;d25yZXYueG1sUEsFBgAAAAAEAAQA9QAAAIgDAAAAAA==&#10;" fillcolor="white [3201]" strokeweight=".5pt">
                          <v:textbox>
                            <w:txbxContent>
                              <w:p w:rsidR="005834ED" w:rsidRDefault="009F0FD1" w:rsidP="009F0FD1">
                                <w:pPr>
                                  <w:spacing w:after="0"/>
                                  <w:jc w:val="center"/>
                                  <w:pPrChange w:id="391" w:author="Admin" w:date="2015-05-18T12:41:00Z">
                                    <w:pPr/>
                                  </w:pPrChange>
                                </w:pPr>
                                <w:ins w:id="392" w:author="Admin" w:date="2015-05-18T12:41:00Z">
                                  <w:r>
                                    <w:rPr>
                                      <w:rFonts w:ascii="Cambria Math" w:hAnsi="Cambria Math"/>
                                    </w:rPr>
                                    <w:t>X</w:t>
                                  </w:r>
                                </w:ins>
                              </w:p>
                            </w:txbxContent>
                          </v:textbox>
                        </v:shape>
                        <v:shape id="Text Box 215" o:spid="_x0000_s1124" type="#_x0000_t202" style="position:absolute;left:40396;top:12940;width:3549;height:3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zbaMMA&#10;AADcAAAADwAAAGRycy9kb3ducmV2LnhtbESPQWsCMRSE74X+h/AKvdWsQmW7GsUWWwqeqsXzY/NM&#10;gpuXJUnX7b9vBKHHYWa+YZbr0XdioJhcYAXTSQWCuA3asVHwfXh/qkGkjKyxC0wKfinBenV/t8RG&#10;hwt/0bDPRhQIpwYV2Jz7RsrUWvKYJqEnLt4pRI+5yGikjngpcN/JWVXNpUfHZcFiT2+W2vP+xyvY&#10;vpoX09YY7bbWzg3j8bQzH0o9PoybBYhMY/4P39qfWsFs+gz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zbaMMAAADcAAAADwAAAAAAAAAAAAAAAACYAgAAZHJzL2Rv&#10;d25yZXYueG1sUEsFBgAAAAAEAAQA9QAAAIgDAAAAAA==&#10;" fillcolor="white [3201]" strokeweight=".5pt">
                          <v:textbox>
                            <w:txbxContent>
                              <w:p w:rsidR="005834ED" w:rsidRDefault="005834ED" w:rsidP="005834ED">
                                <w:pPr>
                                  <w:spacing w:after="0"/>
                                  <w:jc w:val="center"/>
                                  <w:pPrChange w:id="393" w:author="Admin" w:date="2015-05-18T12:30:00Z">
                                    <w:pPr/>
                                  </w:pPrChange>
                                </w:pPr>
                                <w:ins w:id="394" w:author="Admin" w:date="2015-05-18T12:39:00Z">
                                  <w:r>
                                    <w:rPr>
                                      <w:rFonts w:ascii="Cambria Math" w:hAnsi="Cambria Math"/>
                                    </w:rPr>
                                    <w:t>X</w:t>
                                  </w:r>
                                </w:ins>
                              </w:p>
                            </w:txbxContent>
                          </v:textbox>
                        </v:shape>
                      </v:group>
                      <v:shape id="Straight Arrow Connector 216" o:spid="_x0000_s1125" type="#_x0000_t32" style="position:absolute;left:1662;top:2968;width:2826;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l+icYAAADcAAAADwAAAGRycy9kb3ducmV2LnhtbESPQWvCQBSE7wX/w/IKXkQ3CkobXSUE&#10;BEEoGnvp7ZF9TdJm38bsmqT/3hUKHoeZ+YbZ7AZTi45aV1lWMJ9FIIhzqysuFHxe9tM3EM4ja6wt&#10;k4I/crDbjl42GGvb85m6zBciQNjFqKD0vomldHlJBt3MNsTB+7atQR9kW0jdYh/gppaLKFpJgxWH&#10;hRIbSkvKf7ObUZD06cekSH9OCU665TE7N+/765dS49chWYPwNPhn+L990AoW8xU8zoQjIL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45fonGAAAA3AAAAA8AAAAAAAAA&#10;AAAAAAAAoQIAAGRycy9kb3ducmV2LnhtbFBLBQYAAAAABAAEAPkAAACUAwAAAAA=&#10;" strokecolor="#4f81bd [3204]" strokeweight="2pt">
                        <v:stroke endarrow="block"/>
                        <v:shadow on="t" color="black" opacity="24903f" origin=",.5" offset="0,.55556mm"/>
                      </v:shape>
                      <v:shape id="Straight Arrow Connector 217" o:spid="_x0000_s1126" type="#_x0000_t32" style="position:absolute;left:4631;top:3087;width:1662;height:45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mk7sYAAADcAAAADwAAAGRycy9kb3ducmV2LnhtbESPQWvCQBSE70L/w/IK3sxGD2qjq0hp&#10;rVAvpqL09pp9bkKzb0N2q7G/3i0IPQ4z8w0zX3a2FmdqfeVYwTBJQRAXTldsFOw/XgdTED4ga6wd&#10;k4IreVguHnpzzLS78I7OeTAiQthnqKAMocmk9EVJFn3iGuLonVxrMUTZGqlbvES4reUoTcfSYsVx&#10;ocSGnksqvvMfq2Cb/77o3QHrd/d5XZvx19uTNkel+o/dagYiUBf+w/f2RisYDSfwdyYe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ppO7GAAAA3AAAAA8AAAAAAAAA&#10;AAAAAAAAoQIAAGRycy9kb3ducmV2LnhtbFBLBQYAAAAABAAEAPkAAACUAwAAAAA=&#10;" strokecolor="#4f81bd [3204]" strokeweight="2pt">
                        <v:stroke endarrow="block"/>
                        <v:shadow on="t" color="black" opacity="24903f" origin=",.5" offset="0,.55556mm"/>
                      </v:shape>
                    </v:group>
                    <v:shape id="Straight Arrow Connector 218" o:spid="_x0000_s1127" type="#_x0000_t32" style="position:absolute;left:7956;top:2968;width:3448;height:46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YwnMMAAADcAAAADwAAAGRycy9kb3ducmV2LnhtbERPz2vCMBS+C/4P4Qm72bQeRDtjGWPT&#10;wbxYx8Zub81bWta8lCbT6l9vDoLHj+/3qhhsK47U+8axgixJQRBXTjdsFHwcXqcLED4ga2wdk4Iz&#10;eSjW49EKc+1OvKdjGYyIIexzVFCH0OVS+qomiz5xHXHkfl1vMUTYG6l7PMVw28pZms6lxYZjQ40d&#10;PddU/ZX/VsGuvLzo/Se27+77vDHzn+1Smy+lHibD0yOIQEO4i2/uN61glsW18Uw8AnJ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2MJzDAAAA3AAAAA8AAAAAAAAAAAAA&#10;AAAAoQIAAGRycy9kb3ducmV2LnhtbFBLBQYAAAAABAAEAPkAAACRAwAAAAA=&#10;" strokecolor="#4f81bd [3204]" strokeweight="2pt">
                      <v:stroke endarrow="block"/>
                      <v:shadow on="t" color="black" opacity="24903f" origin=",.5" offset="0,.55556mm"/>
                    </v:shape>
                    <v:shape id="Straight Arrow Connector 219" o:spid="_x0000_s1128" type="#_x0000_t32" style="position:absolute;left:8075;top:3087;width:7912;height:45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qVB8UAAADcAAAADwAAAGRycy9kb3ducmV2LnhtbESPQWsCMRSE74L/IbyCN83qQXQ1Sim2&#10;FuzFbVG8PTfP7NLNy7JJdfXXN4LgcZiZb5j5srWVOFPjS8cKhoMEBHHudMlGwc/3e38CwgdkjZVj&#10;UnAlD8tFtzPHVLsLb+mcBSMihH2KCooQ6lRKnxdk0Q9cTRy9k2sshigbI3WDlwi3lRwlyVhaLDku&#10;FFjTW0H5b/ZnFXxlt5Xe7rDauMP1w4yP66k2e6V6L+3rDESgNjzDj/anVjAaTuF+Jh4Bu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PqVB8UAAADcAAAADwAAAAAAAAAA&#10;AAAAAAChAgAAZHJzL2Rvd25yZXYueG1sUEsFBgAAAAAEAAQA+QAAAJMDAAAAAA==&#10;" strokecolor="#4f81bd [3204]" strokeweight="2pt">
                      <v:stroke endarrow="block"/>
                      <v:shadow on="t" color="black" opacity="24903f" origin=",.5" offset="0,.55556mm"/>
                    </v:shape>
                    <v:shape id="Straight Arrow Connector 220" o:spid="_x0000_s1129" type="#_x0000_t32" style="position:absolute;left:6293;top:2731;width:1583;height:48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CJ28MAAADcAAAADwAAAGRycy9kb3ducmV2LnhtbERPTWvCQBC9F/wPywheRDcNtGh0lRAQ&#10;hEKp0Yu3ITsm0exszG6T9N93D4UeH+97ux9NI3rqXG1ZwesyAkFcWF1zqeByPixWIJxH1thYJgU/&#10;5GC/m7xsMdF24BP1uS9FCGGXoILK+zaR0hUVGXRL2xIH7mY7gz7ArpS6wyGEm0bGUfQuDdYcGips&#10;KauoeOTfRkE6ZJ/zMrt/pTjv3z7yU7s+PK9KzaZjugHhafT/4j/3USuI4zA/nAlH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widvDAAAA3AAAAA8AAAAAAAAAAAAA&#10;AAAAoQIAAGRycy9kb3ducmV2LnhtbFBLBQYAAAAABAAEAPkAAACRAwAAAAA=&#10;" strokecolor="#4f81bd [3204]" strokeweight="2pt">
                      <v:stroke endarrow="block"/>
                      <v:shadow on="t" color="black" opacity="24903f" origin=",.5" offset="0,.55556mm"/>
                    </v:shape>
                    <v:shape id="Straight Arrow Connector 221" o:spid="_x0000_s1130" type="#_x0000_t32" style="position:absolute;left:10094;top:2850;width:5892;height:474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cM8MAAADcAAAADwAAAGRycy9kb3ducmV2LnhtbESPwWrDMBBE74H+g9hCb4kcl5biRgkh&#10;JZCSUxz3vlhby1RaGUlxnL+vAoUeh5l5w6w2k7NipBB7zwqWiwIEcet1z52C5ryfv4GICVmj9UwK&#10;bhRhs36YrbDS/sonGuvUiQzhWKECk9JQSRlbQw7jwg/E2fv2wWHKMnRSB7xmuLOyLIpX6bDnvGBw&#10;oJ2h9qe+OAVj4+22PH59vqD9uNW7vXk+BaPU0+O0fQeRaEr/4b/2QSsoyyXcz+Qj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9P3DPDAAAA3AAAAA8AAAAAAAAAAAAA&#10;AAAAoQIAAGRycy9kb3ducmV2LnhtbFBLBQYAAAAABAAEAPkAAACRAwAAAAA=&#10;" strokecolor="#4f81bd [3204]" strokeweight="2pt">
                      <v:stroke endarrow="block"/>
                      <v:shadow on="t" color="black" opacity="24903f" origin=",.5" offset="0,.55556mm"/>
                    </v:shape>
                    <v:shape id="Straight Arrow Connector 222" o:spid="_x0000_s1131" type="#_x0000_t32" style="position:absolute;left:10331;top:2968;width:950;height:47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Ny8UAAADcAAAADwAAAGRycy9kb3ducmV2LnhtbESPT4vCMBTE7wv7HcJb8Lam9iBrNYrI&#10;/oP1YhXF27N5psXmpTRR6356IyzscZiZ3zCTWWdrcaHWV44VDPoJCOLC6YqNgs364/UNhA/IGmvH&#10;pOBGHmbT56cJZtpdeUWXPBgRIewzVFCG0GRS+qIki77vGuLoHV1rMUTZGqlbvEa4rWWaJENpseK4&#10;UGJDi5KKU362Cpb577tebbH+cfvbpxkevkba7JTqvXTzMYhAXfgP/7W/tYI0TeFxJh4BOb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Ny8UAAADcAAAADwAAAAAAAAAA&#10;AAAAAAChAgAAZHJzL2Rvd25yZXYueG1sUEsFBgAAAAAEAAQA+QAAAJMDAAAAAA==&#10;" strokecolor="#4f81bd [3204]" strokeweight="2pt">
                      <v:stroke endarrow="block"/>
                      <v:shadow on="t" color="black" opacity="24903f" origin=",.5" offset="0,.55556mm"/>
                    </v:shape>
                  </v:group>
                  <v:shape id="Straight Arrow Connector 223" o:spid="_x0000_s1132" type="#_x0000_t32" style="position:absolute;left:11281;top:2850;width:2256;height:47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IXrMYAAADcAAAADwAAAGRycy9kb3ducmV2LnhtbESPQWvCQBSE74X+h+UJvYhumlKpqauE&#10;gFAoiMZevD2yzyQ1+zbNbpP033cFweMwM98wq81oGtFT52rLCp7nEQjiwuqaSwVfx+3sDYTzyBob&#10;y6Tgjxxs1o8PK0y0HfhAfe5LESDsElRQed8mUrqiIoNublvi4J1tZ9AH2ZVSdzgEuGlkHEULabDm&#10;sFBhS1lFxSX/NQrSIdtNy+x7n+K0f/3MD+1y+3NS6mkypu8gPI3+Hr61P7SCOH6B65lwBOT6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iF6zGAAAA3AAAAA8AAAAAAAAA&#10;AAAAAAAAoQIAAGRycy9kb3ducmV2LnhtbFBLBQYAAAAABAAEAPkAAACUAwAAAAA=&#10;" strokecolor="#4f81bd [3204]" strokeweight="2pt">
                    <v:stroke endarrow="block"/>
                    <v:shadow on="t" color="black" opacity="24903f" origin=",.5" offset="0,.55556mm"/>
                  </v:shape>
                </v:group>
                <v:group id="Group 173" o:spid="_x0000_s1133" style="position:absolute;top:118;width:17545;height:18523" coordsize="17546,18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group id="Group 115" o:spid="_x0000_s1134" style="position:absolute;width:17546;height:18525" coordsize="17546,18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group id="Group 116" o:spid="_x0000_s1135" style="position:absolute;left:2850;width:11868;height:2946" coordsize="11870,2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rect id="Rectangle 117" o:spid="_x0000_s1136" style="position:absolute;width:2951;height:2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52CcIA&#10;AADcAAAADwAAAGRycy9kb3ducmV2LnhtbERPS2vCQBC+C/0PyxS86UYPVaKrSKH4OJQaW89DdsyG&#10;ZGdDdpvEf98VCt7m43vOejvYWnTU+tKxgtk0AUGcO11yoeD78jFZgvABWWPtmBTcycN28zJaY6pd&#10;z2fqslCIGMI+RQUmhCaV0ueGLPqpa4gjd3OtxRBhW0jdYh/DbS3nSfImLZYcGww29G4or7Jfq6D/&#10;6vaVOfafP35ukmN1svdzfVVq/DrsViACDeEp/ncfdJw/W8DjmXiB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nnYJwgAAANwAAAAPAAAAAAAAAAAAAAAAAJgCAABkcnMvZG93&#10;bnJldi54bWxQSwUGAAAAAAQABAD1AAAAhwMAAAAA&#10;" fillcolor="gray [1629]" strokecolor="#4579b8 [3044]"/>
                      <v:rect id="Rectangle 118" o:spid="_x0000_s1137" style="position:absolute;left:2999;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Hie8QA&#10;AADcAAAADwAAAGRycy9kb3ducmV2LnhtbESPQWvCQBCF74L/YRmhN93ooZTUVaRQWnsoVavnITtm&#10;Q7KzIbtN4r/vHARvM7w3732z3o6+UT11sQpsYLnIQBEXwVZcGvg9vc9fQMWEbLEJTAZuFGG7mU7W&#10;mNsw8IH6YyqVhHDM0YBLqc21joUjj3ERWmLRrqHzmGTtSm07HCTcN3qVZc/aY8XS4LClN0dFffzz&#10;Boaf/qN2++H7HFcu29df/nZoLsY8zcbdK6hEY3qY79efVvCXQivPyAR6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B4nvEAAAA3AAAAA8AAAAAAAAAAAAAAAAAmAIAAGRycy9k&#10;b3ducmV2LnhtbFBLBQYAAAAABAAEAPUAAACJAwAAAAA=&#10;" fillcolor="gray [1629]" strokecolor="#4579b8 [3044]"/>
                      <v:rect id="Rectangle 119" o:spid="_x0000_s1138" style="position:absolute;left:5925;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wg4MAA&#10;AADcAAAADwAAAGRycy9kb3ducmV2LnhtbERPTYvCMBC9C/6HMII3TRV30WoUFcQF18NW8Tw0Y1tt&#10;JqWJtv57s7Cwt3m8z1msWlOKJ9WusKxgNIxAEKdWF5wpOJ92gykI55E1lpZJwYscrJbdzgJjbRv+&#10;oWfiMxFC2MWoIPe+iqV0aU4G3dBWxIG72tqgD7DOpK6xCeGmlOMo+pQGCw4NOVa0zSm9Jw+jwNNx&#10;T6/mcjzwB+/59j3ZyKtVqt9r13MQnlr/L/5zf+kwfzSD32fCB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qwg4MAAAADcAAAADwAAAAAAAAAAAAAAAACYAgAAZHJzL2Rvd25y&#10;ZXYueG1sUEsFBgAAAAAEAAQA9QAAAIUDAAAAAA==&#10;" fillcolor="white [3212]" strokecolor="#4579b8 [3044]"/>
                      <v:rect id="Rectangle 120" o:spid="_x0000_s1139" style="position:absolute;left:8924;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pDwMQA&#10;AADcAAAADwAAAGRycy9kb3ducmV2LnhtbESPQWvCQBCF7wX/wzJCb3XT0JYSXUMVRMF6qIrnITsm&#10;0exsyK4m/vvOodDbDO/Ne9/M8sE16k5dqD0beJ0koIgLb2suDRwPq5dPUCEiW2w8k4EHBcjno6cZ&#10;Ztb3/EP3fSyVhHDI0EAVY5tpHYqKHIaJb4lFO/vOYZS1K7XtsJdw1+g0ST60w5qlocKWlhUV1/3N&#10;GYi0W9OjP+22/M5rvny/LfTZG/M8Hr6moCIN8d/8d72xgp8KvjwjE+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6Q8DEAAAA3AAAAA8AAAAAAAAAAAAAAAAAmAIAAGRycy9k&#10;b3ducmV2LnhtbFBLBQYAAAAABAAEAPUAAACJAwAAAAA=&#10;" fillcolor="white [3212]" strokecolor="#4579b8 [3044]"/>
                    </v:group>
                    <v:group id="Group 121" o:spid="_x0000_s1140" style="position:absolute;top:7600;width:17546;height:10925" coordorigin="26394,8753" coordsize="17550,109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rect id="Rectangle 122" o:spid="_x0000_s1141" style="position:absolute;left:26602;top:8767;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pyWsIA&#10;AADcAAAADwAAAGRycy9kb3ducmV2LnhtbERPzYrCMBC+L/gOYYS9ralVq1SjSEHcw15WfYChGdti&#10;M6lNNta33wgLe5uP73c2u8G0IlDvGssKppMEBHFpdcOVgsv58LEC4TyyxtYyKXiSg9129LbBXNsH&#10;f1M4+UrEEHY5Kqi973IpXVmTQTexHXHkrrY36CPsK6l7fMRw08o0STJpsOHYUGNHRU3l7fRjFBQh&#10;3I+z2SIcipDd9plbzZeLL6Xex8N+DcLT4P/Ff+5PHeenKbyeiR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anJawgAAANwAAAAPAAAAAAAAAAAAAAAAAJgCAABkcnMvZG93&#10;bnJldi54bWxQSwUGAAAAAAQABAD1AAAAhwMAAAAA&#10;" fillcolor="yellow" strokecolor="#4579b8 [3044]"/>
                      <v:rect id="Rectangle 123" o:spid="_x0000_s1142" style="position:absolute;left:35968;top:8771;width:295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4K2MMA&#10;AADcAAAADwAAAGRycy9kb3ducmV2LnhtbERP22rCQBB9L/gPywi+1Y0JtBJdRaRFC0Wot+chOybB&#10;7GzIrjHx691CoW9zONeZLztTiZYaV1pWMBlHIIgzq0vOFRwPn69TEM4ja6wsk4KeHCwXg5c5ptre&#10;+Yfavc9FCGGXooLC+zqV0mUFGXRjWxMH7mIbgz7AJpe6wXsIN5WMo+hNGiw5NBRY07qg7Lq/GQXn&#10;943eJV/xd/uxO2L0mPanVdIrNRp2qxkIT53/F/+5tzrMjxP4fSZc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4K2MMAAADcAAAADwAAAAAAAAAAAAAAAACYAgAAZHJzL2Rv&#10;d25yZXYueG1sUEsFBgAAAAAEAAQA9QAAAIgDAAAAAA==&#10;" fillcolor="#c0504d [3205]" strokecolor="#4579b8 [3044]"/>
                      <v:rect id="Rectangle 124" o:spid="_x0000_s1143" style="position:absolute;left:40619;top:8753;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vF8cAA&#10;AADcAAAADwAAAGRycy9kb3ducmV2LnhtbERPS4vCMBC+C/sfwizsTdOqiFajSKHgSfCF16EZ27LN&#10;pDRZ0/33RljY23x8z9nsBtOKJ/WusawgnSQgiEurG64UXC/FeAnCeWSNrWVS8EsOdtuP0QYzbQOf&#10;6Hn2lYgh7DJUUHvfZVK6siaDbmI74sg9bG/QR9hXUvcYYrhp5TRJFtJgw7Ghxo7ymsrv849RENJy&#10;ld9nt7Q4tscQ9jndkoKU+voc9msQngb/L/5zH3ScP53D+5l4gd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ovF8cAAAADcAAAADwAAAAAAAAAAAAAAAACYAgAAZHJzL2Rvd25y&#10;ZXYueG1sUEsFBgAAAAAEAAQA9QAAAIUDAAAAAA==&#10;" fillcolor="#8064a2 [3207]" strokecolor="#4579b8 [3044]"/>
                      <v:rect id="Rectangle 125" o:spid="_x0000_s1144" style="position:absolute;left:31207;top:8767;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PqLsIA&#10;AADcAAAADwAAAGRycy9kb3ducmV2LnhtbERPzYrCMBC+L/gOYQRva6puq1SjSEHcw15WfYChGdti&#10;M6lNjPXtNwsLe5uP73c2u8G0IlDvGssKZtMEBHFpdcOVgsv58L4C4TyyxtYyKXiRg9129LbBXNsn&#10;f1M4+UrEEHY5Kqi973IpXVmTQTe1HXHkrrY36CPsK6l7fMZw08p5kmTSYMOxocaOiprK2+lhFBQh&#10;3I+LRRoORchu+8ytPpbpl1KT8bBfg/A0+H/xn/tTx/nzFH6fiRf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g+ouwgAAANwAAAAPAAAAAAAAAAAAAAAAAJgCAABkcnMvZG93&#10;bnJldi54bWxQSwUGAAAAAAQABAD1AAAAhwMAAAAA&#10;" fillcolor="yellow" strokecolor="#4579b8 [3044]"/>
                      <v:shape id="Text Box 126" o:spid="_x0000_s1145" type="#_x0000_t202" style="position:absolute;left:30884;top:13062;width:3571;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5c8IA&#10;AADcAAAADwAAAGRycy9kb3ducmV2LnhtbERPTWsCMRC9C/0PYQq91axSVLZGaUWx4snV9jxsprvB&#10;zWRNom7/vREK3ubxPmc672wjLuSDcaxg0M9AEJdOG64UHPar1wmIEJE1No5JwR8FmM+eelPMtbvy&#10;ji5FrEQK4ZCjgjrGNpcylDVZDH3XEifu13mLMUFfSe3xmsJtI4dZNpIWDaeGGlta1FQei7NVcPr2&#10;+7eBWf6smk1hTuPj9nONY6VenruPdxCRuvgQ/7u/dJo/HMH9mXSBn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v/lzwgAAANwAAAAPAAAAAAAAAAAAAAAAAJgCAABkcnMvZG93&#10;bnJldi54bWxQSwUGAAAAAAQABAD1AAAAhwMAAAAA&#10;" fillcolor="white [3201]" strokeweight=".5pt">
                        <v:textbox>
                          <w:txbxContent>
                            <w:p w:rsidR="005834ED" w:rsidRPr="00702D27" w:rsidRDefault="005834ED" w:rsidP="005834ED">
                              <w:pPr>
                                <w:spacing w:after="0"/>
                                <w:jc w:val="center"/>
                                <w:rPr>
                                  <w:rPrChange w:id="395" w:author="Admin" w:date="2015-05-18T12:28:00Z">
                                    <w:rPr/>
                                  </w:rPrChange>
                                </w:rPr>
                                <w:pPrChange w:id="396" w:author="Admin" w:date="2015-05-18T12:37:00Z">
                                  <w:pPr/>
                                </w:pPrChange>
                              </w:pPr>
                              <w:ins w:id="397" w:author="Admin" w:date="2015-05-18T12:37:00Z">
                                <w:r>
                                  <w:t>X</w:t>
                                </w:r>
                              </w:ins>
                            </w:p>
                          </w:txbxContent>
                        </v:textbox>
                      </v:shape>
                      <v:shape id="Text Box 127" o:spid="_x0000_s1146" type="#_x0000_t202" style="position:absolute;left:26394;top:13062;width:3547;height: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tLRcAA&#10;AADcAAAADwAAAGRycy9kb3ducmV2LnhtbERPTWsCMRC9F/ofwhS81Ww96LoapS22FDxVS8/DZkyC&#10;m8mSpOv23zeC0Ns83uest6PvxEAxucAKnqYVCOI2aMdGwdfx7bEGkTKyxi4wKfilBNvN/d0aGx0u&#10;/EnDIRtRQjg1qMDm3DdSptaSxzQNPXHhTiF6zAVGI3XESwn3nZxV1Vx6dFwaLPb0aqk9H368gt2L&#10;WZq2xmh3tXZuGL9Pe/Ou1ORhfF6ByDTmf/HN/aHL/NkCrs+UC+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tLRcAAAADcAAAADwAAAAAAAAAAAAAAAACYAgAAZHJzL2Rvd25y&#10;ZXYueG1sUEsFBgAAAAAEAAQA9QAAAIUDAAAAAA==&#10;" fillcolor="white [3201]" strokeweight=".5pt">
                        <v:textbox>
                          <w:txbxContent>
                            <w:p w:rsidR="005834ED" w:rsidRDefault="005834ED" w:rsidP="005834ED">
                              <w:pPr>
                                <w:jc w:val="center"/>
                                <w:pPrChange w:id="398" w:author="Admin" w:date="2015-05-18T12:29:00Z">
                                  <w:pPr/>
                                </w:pPrChange>
                              </w:pPr>
                              <w:ins w:id="399" w:author="Admin" w:date="2015-05-18T12:37:00Z">
                                <w:r>
                                  <w:t>X</w:t>
                                </w:r>
                              </w:ins>
                            </w:p>
                          </w:txbxContent>
                        </v:textbox>
                      </v:shape>
                      <v:shape id="Text Box 128" o:spid="_x0000_s1147" type="#_x0000_t202" style="position:absolute;left:35620;top:12941;width:3603;height:6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TfN8IA&#10;AADcAAAADwAAAGRycy9kb3ducmV2LnhtbESPQUsDMRCF74L/IYzgzWbbg6xr02JLFcGTVTwPm2kS&#10;3EyWJN2u/945CN5meG/e+2a9neOgJsolJDawXDSgiPtkAzsDnx/Pdy2oUpEtDonJwA8V2G6ur9bY&#10;2XThd5qO1SkJ4dKhAV/r2Gldek8RyyKNxKKdUo5YZc1O24wXCY+DXjXNvY4YWBo8jrT31H8fz9HA&#10;YeceXN9i9ofWhjDNX6c392LM7c389Aiq0lz/zX/Xr1bwV0Irz8gE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xN83wgAAANwAAAAPAAAAAAAAAAAAAAAAAJgCAABkcnMvZG93&#10;bnJldi54bWxQSwUGAAAAAAQABAD1AAAAhwMAAAAA&#10;" fillcolor="white [3201]" strokeweight=".5pt">
                        <v:textbox>
                          <w:txbxContent>
                            <w:p w:rsidR="005834ED" w:rsidRDefault="005834ED" w:rsidP="005834ED">
                              <w:pPr>
                                <w:spacing w:after="0"/>
                                <w:jc w:val="center"/>
                                <w:rPr>
                                  <w:ins w:id="400" w:author="Admin" w:date="2015-05-18T12:28:00Z"/>
                                  <w:rFonts w:ascii="Cambria Math" w:hAnsi="Cambria Math"/>
                                </w:rPr>
                                <w:pPrChange w:id="401" w:author="Admin" w:date="2015-05-18T12:29:00Z">
                                  <w:pPr/>
                                </w:pPrChange>
                              </w:pPr>
                              <w:ins w:id="402" w:author="Admin" w:date="2015-05-18T12:17:00Z">
                                <w:r>
                                  <w:rPr>
                                    <w:rFonts w:ascii="Cambria Math" w:hAnsi="Cambria Math"/>
                                  </w:rPr>
                                  <w:t>3</w:t>
                                </w:r>
                              </w:ins>
                            </w:p>
                            <w:p w:rsidR="005834ED" w:rsidRDefault="005834ED" w:rsidP="005834ED">
                              <w:pPr>
                                <w:spacing w:after="0"/>
                                <w:jc w:val="center"/>
                                <w:rPr>
                                  <w:ins w:id="403" w:author="Admin" w:date="2015-05-18T12:29:00Z"/>
                                  <w:rFonts w:ascii="Cambria Math" w:hAnsi="Cambria Math"/>
                                </w:rPr>
                                <w:pPrChange w:id="404" w:author="Admin" w:date="2015-05-18T12:29:00Z">
                                  <w:pPr/>
                                </w:pPrChange>
                              </w:pPr>
                              <w:ins w:id="405" w:author="Admin" w:date="2015-05-18T12:17:00Z">
                                <w:r>
                                  <w:rPr>
                                    <w:rFonts w:ascii="Cambria Math" w:hAnsi="Cambria Math"/>
                                  </w:rPr>
                                  <w:t>⊕</w:t>
                                </w:r>
                              </w:ins>
                            </w:p>
                            <w:p w:rsidR="005834ED" w:rsidRDefault="005834ED" w:rsidP="005834ED">
                              <w:pPr>
                                <w:spacing w:after="0"/>
                                <w:jc w:val="center"/>
                                <w:pPrChange w:id="406" w:author="Admin" w:date="2015-05-18T12:29:00Z">
                                  <w:pPr/>
                                </w:pPrChange>
                              </w:pPr>
                              <w:ins w:id="407" w:author="Admin" w:date="2015-05-18T12:17:00Z">
                                <w:r>
                                  <w:rPr>
                                    <w:rFonts w:ascii="Cambria Math" w:hAnsi="Cambria Math"/>
                                  </w:rPr>
                                  <w:t>4</w:t>
                                </w:r>
                              </w:ins>
                            </w:p>
                          </w:txbxContent>
                        </v:textbox>
                      </v:shape>
                      <v:shape id="Text Box 129" o:spid="_x0000_s1148" type="#_x0000_t202" style="position:absolute;left:40396;top:12940;width:3549;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h6rMAA&#10;AADcAAAADwAAAGRycy9kb3ducmV2LnhtbERPTWsCMRC9F/ofwhR6q1k9lHU1ihaVQk/a4nnYjElw&#10;M1mSdN3++6ZQ8DaP9znL9eg7MVBMLrCC6aQCQdwG7dgo+Prcv9QgUkbW2AUmBT+UYL16fFhio8ON&#10;jzScshElhFODCmzOfSNlai15TJPQExfuEqLHXGA0Uke8lXDfyVlVvUqPjkuDxZ7eLLXX07dXsNua&#10;uWlrjHZXa+eG8Xz5MAelnp/GzQJEpjHfxf/ud13mz+bw90y5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h6rMAAAADcAAAADwAAAAAAAAAAAAAAAACYAgAAZHJzL2Rvd25y&#10;ZXYueG1sUEsFBgAAAAAEAAQA9QAAAIUDAAAAAA==&#10;" fillcolor="white [3201]" strokeweight=".5pt">
                        <v:textbox>
                          <w:txbxContent>
                            <w:p w:rsidR="005834ED" w:rsidRDefault="005834ED" w:rsidP="005834ED">
                              <w:pPr>
                                <w:spacing w:after="0"/>
                                <w:jc w:val="center"/>
                                <w:pPrChange w:id="408" w:author="Admin" w:date="2015-05-18T12:30:00Z">
                                  <w:pPr/>
                                </w:pPrChange>
                              </w:pPr>
                              <w:ins w:id="409" w:author="Admin" w:date="2015-05-18T12:17:00Z">
                                <w:r>
                                  <w:rPr>
                                    <w:rFonts w:ascii="Cambria Math" w:hAnsi="Cambria Math"/>
                                  </w:rPr>
                                  <w:t>3</w:t>
                                </w:r>
                              </w:ins>
                            </w:p>
                          </w:txbxContent>
                        </v:textbox>
                      </v:shape>
                    </v:group>
                    <v:shape id="Straight Arrow Connector 130" o:spid="_x0000_s1149" type="#_x0000_t32" style="position:absolute;left:1662;top:2968;width:2826;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x+escAAADcAAAADwAAAGRycy9kb3ducmV2LnhtbESPQUvDQBCF7wX/wzKCl9JutFRs7LaE&#10;QEEQxEYvvQ3ZaRLNzsbsmqT/3jkIvc3w3rz3zXY/uVYN1IfGs4H7ZQKKuPS24crA58dh8QQqRGSL&#10;rWcycKEA+93NbIup9SMfaShipSSEQ4oG6hi7VOtQ1uQwLH1HLNrZ9w6jrH2lbY+jhLtWPyTJo3bY&#10;sDTU2FFeU/ld/DoD2Zi/zav86z3D+bB+LY7d5vBzMubudsqeQUWa4tX8f/1iBX8l+PKMTKB3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DH56xwAAANwAAAAPAAAAAAAA&#10;AAAAAAAAAKECAABkcnMvZG93bnJldi54bWxQSwUGAAAAAAQABAD5AAAAlQMAAAAA&#10;" strokecolor="#4f81bd [3204]" strokeweight="2pt">
                      <v:stroke endarrow="block"/>
                      <v:shadow on="t" color="black" opacity="24903f" origin=",.5" offset="0,.55556mm"/>
                    </v:shape>
                    <v:shape id="Straight Arrow Connector 131" o:spid="_x0000_s1150" type="#_x0000_t32" style="position:absolute;left:4631;top:3087;width:1662;height:45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ykHcMAAADcAAAADwAAAGRycy9kb3ducmV2LnhtbERPTWsCMRC9C/6HMAVvmrUF0dUopbRV&#10;aC+uonibbqbZxc1k2URd++sbQfA2j/c5s0VrK3GmxpeOFQwHCQji3OmSjYLt5qM/BuEDssbKMSm4&#10;kofFvNuZYardhdd0zoIRMYR9igqKEOpUSp8XZNEPXE0cuV/XWAwRNkbqBi8x3FbyOUlG0mLJsaHA&#10;mt4Kyo/ZySr4zv7e9XqH1Zc7XD/N6Gc50WavVO+pfZ2CCNSGh/juXuk4/2UIt2fiBXL+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cpB3DAAAA3AAAAA8AAAAAAAAAAAAA&#10;AAAAoQIAAGRycy9kb3ducmV2LnhtbFBLBQYAAAAABAAEAPkAAACRAwAAAAA=&#10;" strokecolor="#4f81bd [3204]" strokeweight="2pt">
                      <v:stroke endarrow="block"/>
                      <v:shadow on="t" color="black" opacity="24903f" origin=",.5" offset="0,.55556mm"/>
                    </v:shape>
                  </v:group>
                  <v:shape id="Straight Arrow Connector 132" o:spid="_x0000_s1151" type="#_x0000_t32" style="position:absolute;left:6293;top:2731;width:1308;height:48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JFlsQAAADcAAAADwAAAGRycy9kb3ducmV2LnhtbERPTWvCQBC9F/oflhF6Ed3U0qLRVUJA&#10;KBSkpl68DdkxiWZn0+w2if/eFQre5vE+Z7UZTC06al1lWcHrNAJBnFtdcaHg8LOdzEE4j6yxtkwK&#10;ruRgs35+WmGsbc976jJfiBDCLkYFpfdNLKXLSzLoprYhDtzJtgZ9gG0hdYt9CDe1nEXRhzRYcWgo&#10;saG0pPyS/RkFSZ/uxkV6/k5w3L1/Zftmsf09KvUyGpIlCE+Df4j/3Z86zH+bwf2ZcIF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kkWWxAAAANwAAAAPAAAAAAAAAAAA&#10;AAAAAKECAABkcnMvZG93bnJldi54bWxQSwUGAAAAAAQABAD5AAAAkgMAAAAA&#10;" strokecolor="#4f81bd [3204]" strokeweight="2pt">
                    <v:stroke endarrow="block"/>
                    <v:shadow on="t" color="black" opacity="24903f" origin=",.5" offset="0,.55556mm"/>
                  </v:shape>
                  <v:shape id="Straight Arrow Connector 133" o:spid="_x0000_s1152" type="#_x0000_t32" style="position:absolute;left:7600;top:2968;width:3448;height:46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Kf8cMAAADcAAAADwAAAGRycy9kb3ducmV2LnhtbERPTWsCMRC9F/wPYQRvNauCtFujiNgq&#10;1IvbovQ2bsbs4maybKKu/fVGKPQ2j/c5k1lrK3GhxpeOFQz6CQji3OmSjYLvr/fnFxA+IGusHJOC&#10;G3mYTTtPE0y1u/KWLlkwIoawT1FBEUKdSunzgiz6vquJI3d0jcUQYWOkbvAaw20lh0kylhZLjg0F&#10;1rQoKD9lZ6tgk/0u9XaH1af7uX2Y8WH1qs1eqV63nb+BCNSGf/Gfe63j/NEIHs/EC+T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Cn/HDAAAA3AAAAA8AAAAAAAAAAAAA&#10;AAAAoQIAAGRycy9kb3ducmV2LnhtbFBLBQYAAAAABAAEAPkAAACRAwAAAAA=&#10;" strokecolor="#4f81bd [3204]" strokeweight="2pt">
                    <v:stroke endarrow="block"/>
                    <v:shadow on="t" color="black" opacity="24903f" origin=",.5" offset="0,.55556mm"/>
                  </v:shape>
                  <v:shape id="Straight Arrow Connector 134" o:spid="_x0000_s1153" type="#_x0000_t32" style="position:absolute;left:7718;top:3087;width:7914;height:45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sHhcQAAADcAAAADwAAAGRycy9kb3ducmV2LnhtbERPTWsCMRC9F/wPYQRvNWtbRFejlNJa&#10;QS9upcXbuBmzi5vJskl19dc3gtDbPN7nTOetrcSJGl86VjDoJyCIc6dLNgq2Xx+PIxA+IGusHJOC&#10;C3mYzzoPU0y1O/OGTlkwIoawT1FBEUKdSunzgiz6vquJI3dwjcUQYWOkbvAcw20ln5JkKC2WHBsK&#10;rOmtoPyY/VoF6+z6rjffWK3c7rIww/3nWJsfpXrd9nUCIlAb/sV391LH+c8vcHsmXiB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aweFxAAAANwAAAAPAAAAAAAAAAAA&#10;AAAAAKECAABkcnMvZG93bnJldi54bWxQSwUGAAAAAAQABAD5AAAAkgMAAAAA&#10;" strokecolor="#4f81bd [3204]" strokeweight="2pt">
                    <v:stroke endarrow="block"/>
                    <v:shadow on="t" color="black" opacity="24903f" origin=",.5" offset="0,.55556mm"/>
                  </v:shape>
                </v:group>
                <v:group id="Group 176" o:spid="_x0000_s1154" style="position:absolute;left:21731;width:17545;height:14966" coordsize="17545,14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group id="Group 152" o:spid="_x0000_s1155" style="position:absolute;width:17545;height:14966" coordsize="17546,14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group id="Group 153" o:spid="_x0000_s1156" style="position:absolute;left:2850;width:11868;height:2946" coordsize="11870,2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rect id="Rectangle 154" o:spid="_x0000_s1157" style="position:absolute;width:2951;height:2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RvsEA&#10;AADcAAAADwAAAGRycy9kb3ducmV2LnhtbERPS2vCQBC+F/oflil4q5uKFYmuIgWx9lB8n4fsmA3J&#10;zobsNon/visI3ubje8582dtKtNT4wrGCj2ECgjhzuuBcwem4fp+C8AFZY+WYFNzIw3Lx+jLHVLuO&#10;99QeQi5iCPsUFZgQ6lRKnxmy6IeuJo7c1TUWQ4RNLnWDXQy3lRwlyURaLDg2GKzpy1BWHv6sgm7X&#10;bkqz7X7PfmSSbfljb/vqotTgrV/NQATqw1P8cH/rOP9zDPdn4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mUb7BAAAA3AAAAA8AAAAAAAAAAAAAAAAAmAIAAGRycy9kb3du&#10;cmV2LnhtbFBLBQYAAAAABAAEAPUAAACGAwAAAAA=&#10;" fillcolor="gray [1629]" strokecolor="#4579b8 [3044]"/>
                      <v:rect id="Rectangle 155" o:spid="_x0000_s1158" style="position:absolute;left:2999;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r0JcIA&#10;AADcAAAADwAAAGRycy9kb3ducmV2LnhtbERPTWvCQBC9C/0PyxR6000FRVI3oRTE2kOpUXsestNs&#10;SHY2ZLdJ/PddoeBtHu9ztvlkWzFQ72vHCp4XCQji0umaKwXn026+AeEDssbWMSm4koc8e5htMdVu&#10;5CMNRahEDGGfogITQpdK6UtDFv3CdcSR+3G9xRBhX0nd4xjDbSuXSbKWFmuODQY7ejNUNsWvVTB+&#10;DfvGHMbPi1+a5NB82Oux/Vbq6XF6fQERaAp38b/7Xcf5qxXcnokX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avQlwgAAANwAAAAPAAAAAAAAAAAAAAAAAJgCAABkcnMvZG93&#10;bnJldi54bWxQSwUGAAAAAAQABAD1AAAAhwMAAAAA&#10;" fillcolor="gray [1629]" strokecolor="#4579b8 [3044]"/>
                      <v:rect id="Rectangle 156" o:spid="_x0000_s1159" style="position:absolute;left:5925;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hqUsIA&#10;AADcAAAADwAAAGRycy9kb3ducmV2LnhtbERPS4vCMBC+C/6HMMLeNF1hRapRZEHUPSw+dj0PzdiU&#10;NpPSxLb++82C4G0+vucs172tREuNLxwreJ8kIIgzpwvOFfxctuM5CB+QNVaOScGDPKxXw8ESU+06&#10;PlF7DrmIIexTVGBCqFMpfWbIop+4mjhyN9dYDBE2udQNdjHcVnKaJDNpseDYYLCmT0NZeb5bBd2x&#10;3ZXm0H3/+qlJDuWXfZyqq1Jvo36zABGoDy/x073Xcf7HDP6fi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uGpSwgAAANwAAAAPAAAAAAAAAAAAAAAAAJgCAABkcnMvZG93&#10;bnJldi54bWxQSwUGAAAAAAQABAD1AAAAhwMAAAAA&#10;" fillcolor="gray [1629]" strokecolor="#4579b8 [3044]"/>
                      <v:rect id="Rectangle 157" o:spid="_x0000_s1160" style="position:absolute;left:8924;width:2946;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WoycIA&#10;AADcAAAADwAAAGRycy9kb3ducmV2LnhtbERPTWvCQBC9C/0PywjezEZRW9KsoQoSofXQtPQ8ZMck&#10;bXY2ZFcT/323IPQ2j/c5aTaaVlypd41lBYsoBkFcWt1wpeDz4zB/AuE8ssbWMim4kYNs+zBJMdF2&#10;4He6Fr4SIYRdggpq77tESlfWZNBFtiMO3Nn2Bn2AfSV1j0MIN61cxvFGGmw4NNTY0b6m8qe4GAWe&#10;Tjndhq/TK6855++31U6erVKz6fjyDMLT6P/Fd/dRh/nrR/h7Jlw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FajJwgAAANwAAAAPAAAAAAAAAAAAAAAAAJgCAABkcnMvZG93&#10;bnJldi54bWxQSwUGAAAAAAQABAD1AAAAhwMAAAAA&#10;" fillcolor="white [3212]" strokecolor="#4579b8 [3044]"/>
                    </v:group>
                    <v:group id="Group 158" o:spid="_x0000_s1161" style="position:absolute;top:7600;width:17546;height:7368" coordorigin="26394,8753" coordsize="17550,7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rect id="Rectangle 159" o:spid="_x0000_s1162" style="position:absolute;left:26602;top:8767;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TVsIA&#10;AADcAAAADwAAAGRycy9kb3ducmV2LnhtbERPS27CMBDdV+IO1iCxKw7QpDTFIBQJlUU3fA4wiqdJ&#10;RDwOsTHh9nUlpO7m6X1ntRlMKwL1rrGsYDZNQBCXVjdcKTifdq9LEM4ja2wtk4IHOdisRy8rzLW9&#10;84HC0VcihrDLUUHtfZdL6cqaDLqp7Ygj92N7gz7CvpK6x3sMN62cJ0kmDTYcG2rsqKipvBxvRkER&#10;wvVrsUjDrgjZZZu55dt7+q3UZDxsP0F4Gvy/+One6zg//YC/Z+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yJNWwgAAANwAAAAPAAAAAAAAAAAAAAAAAJgCAABkcnMvZG93&#10;bnJldi54bWxQSwUGAAAAAAQABAD1AAAAhwMAAAAA&#10;" fillcolor="yellow" strokecolor="#4579b8 [3044]"/>
                      <v:rect id="Rectangle 160" o:spid="_x0000_s1163" style="position:absolute;left:35968;top:8771;width:295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Ytb8YA&#10;AADcAAAADwAAAGRycy9kb3ducmV2LnhtbESPT2vCQBDF7wW/wzJCb3WjgpXUVURabEEE//U8ZKdJ&#10;aHY2ZNeY9NM7h4K3Gd6b936zWHWuUi01ofRsYDxKQBFn3pacGzifPl7moEJEtlh5JgM9BVgtB08L&#10;TK2/8YHaY8yVhHBI0UARY51qHbKCHIaRr4lF+/GNwyhrk2vb4E3CXaUnSTLTDkuWhgJr2hSU/R6v&#10;zsD369bup1+TXfu+P2PyN+8v62lvzPOwW7+BitTFh/n/+tMK/kzw5RmZQ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Ytb8YAAADcAAAADwAAAAAAAAAAAAAAAACYAgAAZHJz&#10;L2Rvd25yZXYueG1sUEsFBgAAAAAEAAQA9QAAAIsDAAAAAA==&#10;" fillcolor="#c0504d [3205]" strokecolor="#4579b8 [3044]"/>
                      <v:rect id="Rectangle 161" o:spid="_x0000_s1164" style="position:absolute;left:40619;top:8753;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JV7cEA&#10;AADcAAAADwAAAGRycy9kb3ducmV2LnhtbERPzYrCMBC+L/gOYQRva+pflWoUKYh72MuqDzA0Y1ts&#10;JrWJsb79RljY23x8v7PZ9aYRgTpXW1YwGScgiAuray4VXM6HzxUI55E1NpZJwYsc7LaDjw1m2j75&#10;h8LJlyKGsMtQQeV9m0npiooMurFtiSN3tZ1BH2FXSt3hM4abRk6TJJUGa44NFbaUV1TcTg+jIA/h&#10;fpzNFuGQh/S2T91qvlx8KzUa9vs1CE+9/xf/ub90nJ9O4P1Mv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SVe3BAAAA3AAAAA8AAAAAAAAAAAAAAAAAmAIAAGRycy9kb3du&#10;cmV2LnhtbFBLBQYAAAAABAAEAPUAAACGAwAAAAA=&#10;" fillcolor="yellow" strokecolor="#4579b8 [3044]"/>
                      <v:rect id="Rectangle 162" o:spid="_x0000_s1165" style="position:absolute;left:31207;top:8767;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LmsEA&#10;AADcAAAADwAAAGRycy9kb3ducmV2LnhtbERPzYrCMBC+C/sOYQRvmqprla5RpCB62Is/DzA0s22x&#10;mXSbGOvbm4UFb/Px/c5625tGBOpcbVnBdJKAIC6srrlUcL3sxysQziNrbCyTgic52G4+BmvMtH3w&#10;icLZlyKGsMtQQeV9m0npiooMuoltiSP3YzuDPsKulLrDRww3jZwlSSoN1hwbKmwpr6i4ne9GQR7C&#10;72E+X4R9HtLbLnWrz+XiW6nRsN99gfDU+7f4333UcX46g79n4gVy8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Ay5rBAAAA3AAAAA8AAAAAAAAAAAAAAAAAmAIAAGRycy9kb3du&#10;cmV2LnhtbFBLBQYAAAAABAAEAPUAAACGAwAAAAA=&#10;" fillcolor="yellow" strokecolor="#4579b8 [3044]"/>
                      <v:shape id="Text Box 163" o:spid="_x0000_s1166" type="#_x0000_t202" style="position:absolute;left:30884;top:13062;width:3571;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LjK8IA&#10;AADcAAAADwAAAGRycy9kb3ducmV2LnhtbERPTWsCMRC9C/0PYQreNKsVLVujqFRs8eTa9jxsprvB&#10;zWRNom7/fVMoeJvH+5z5srONuJIPxrGC0TADQVw6bbhS8HHcDp5BhIissXFMCn4owHLx0Jtjrt2N&#10;D3QtYiVSCIccFdQxtrmUoazJYhi6ljhx385bjAn6SmqPtxRuGznOsqm0aDg11NjSpqbyVFysgvOn&#10;P05G5vVr27wX5jw77dc7nCnVf+xWLyAidfEu/ne/6TR/+gR/z6QL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ouMrwgAAANwAAAAPAAAAAAAAAAAAAAAAAJgCAABkcnMvZG93&#10;bnJldi54bWxQSwUGAAAAAAQABAD1AAAAhwMAAAAA&#10;" fillcolor="white [3201]" strokeweight=".5pt">
                        <v:textbox>
                          <w:txbxContent>
                            <w:p w:rsidR="005834ED" w:rsidRPr="00702D27" w:rsidRDefault="005834ED" w:rsidP="005834ED">
                              <w:pPr>
                                <w:spacing w:after="0"/>
                                <w:jc w:val="center"/>
                                <w:rPr>
                                  <w:rPrChange w:id="410" w:author="Admin" w:date="2015-05-18T12:28:00Z">
                                    <w:rPr/>
                                  </w:rPrChange>
                                </w:rPr>
                                <w:pPrChange w:id="411" w:author="Admin" w:date="2015-05-18T12:37:00Z">
                                  <w:pPr/>
                                </w:pPrChange>
                              </w:pPr>
                              <w:ins w:id="412" w:author="Admin" w:date="2015-05-18T12:37:00Z">
                                <w:r>
                                  <w:t>X</w:t>
                                </w:r>
                              </w:ins>
                            </w:p>
                          </w:txbxContent>
                        </v:textbox>
                      </v:shape>
                      <v:shape id="Text Box 164" o:spid="_x0000_s1167" type="#_x0000_t202" style="position:absolute;left:26394;top:13062;width:3547;height: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Ns8sAA&#10;AADcAAAADwAAAGRycy9kb3ducmV2LnhtbERPTWsCMRC9F/ofwhR6q9kWkXU1SltUCp6qpedhMybB&#10;zWRJ0nX7701B6G0e73OW69F3YqCYXGAFz5MKBHEbtGOj4Ou4fapBpIyssQtMCn4pwXp1f7fERocL&#10;f9JwyEaUEE4NKrA5942UqbXkMU1CT1y4U4gec4HRSB3xUsJ9J1+qaiY9Oi4NFnt6t9SeDz9ewebN&#10;zE1bY7SbWjs3jN+nvdkp9fgwvi5AZBrzv/jm/tBl/mwK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eNs8sAAAADcAAAADwAAAAAAAAAAAAAAAACYAgAAZHJzL2Rvd25y&#10;ZXYueG1sUEsFBgAAAAAEAAQA9QAAAIUDAAAAAA==&#10;" fillcolor="white [3201]" strokeweight=".5pt">
                        <v:textbox>
                          <w:txbxContent>
                            <w:p w:rsidR="005834ED" w:rsidRDefault="005834ED" w:rsidP="005834ED">
                              <w:pPr>
                                <w:jc w:val="center"/>
                                <w:pPrChange w:id="413" w:author="Admin" w:date="2015-05-18T12:29:00Z">
                                  <w:pPr/>
                                </w:pPrChange>
                              </w:pPr>
                              <w:ins w:id="414" w:author="Admin" w:date="2015-05-18T12:37:00Z">
                                <w:r>
                                  <w:t>X</w:t>
                                </w:r>
                              </w:ins>
                            </w:p>
                          </w:txbxContent>
                        </v:textbox>
                      </v:shape>
                      <v:shape id="Text Box 165" o:spid="_x0000_s1168" type="#_x0000_t202" style="position:absolute;left:35620;top:12941;width:3603;height:3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JacAA&#10;AADcAAAADwAAAGRycy9kb3ducmV2LnhtbERPTWsCMRC9F/ofwhR6q9kWlHU1SltUCp6qpedhMybB&#10;zWRJ0nX7701B6G0e73OW69F3YqCYXGAFz5MKBHEbtGOj4Ou4fapBpIyssQtMCn4pwXp1f7fERocL&#10;f9JwyEaUEE4NKrA5942UqbXkMU1CT1y4U4gec4HRSB3xUsJ9J1+qaiY9Oi4NFnt6t9SeDz9ewebN&#10;zE1bY7SbWjs3jN+nvdkp9fgwvi5AZBrzv/jm/tBl/mwK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q/JacAAAADcAAAADwAAAAAAAAAAAAAAAACYAgAAZHJzL2Rvd25y&#10;ZXYueG1sUEsFBgAAAAAEAAQA9QAAAIUDAAAAAA==&#10;" fillcolor="white [3201]" strokeweight=".5pt">
                        <v:textbox>
                          <w:txbxContent>
                            <w:p w:rsidR="005834ED" w:rsidRDefault="005834ED" w:rsidP="005834ED">
                              <w:pPr>
                                <w:spacing w:after="0"/>
                                <w:jc w:val="center"/>
                                <w:pPrChange w:id="415" w:author="Admin" w:date="2015-05-18T12:29:00Z">
                                  <w:pPr/>
                                </w:pPrChange>
                              </w:pPr>
                              <w:ins w:id="416" w:author="Admin" w:date="2015-05-18T12:17:00Z">
                                <w:r>
                                  <w:rPr>
                                    <w:rFonts w:ascii="Cambria Math" w:hAnsi="Cambria Math"/>
                                  </w:rPr>
                                  <w:t>4</w:t>
                                </w:r>
                              </w:ins>
                            </w:p>
                          </w:txbxContent>
                        </v:textbox>
                      </v:shape>
                      <v:shape id="Text Box 166" o:spid="_x0000_s1169" type="#_x0000_t202" style="position:absolute;left:40396;top:12940;width:3549;height:3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1XHsAA&#10;AADcAAAADwAAAGRycy9kb3ducmV2LnhtbERPTUsDMRC9C/6HMII3m9XDst02La1UETy1Fc/DZpqE&#10;biZLErfrvzdCobd5vM9Zriffi5FicoEVPM8qEMRd0I6Ngq/j21MDImVkjX1gUvBLCdar+7sltjpc&#10;eE/jIRtRQji1qMDmPLRSps6SxzQLA3HhTiF6zAVGI3XESwn3vXypqlp6dFwaLA70aqk7H368gt3W&#10;zE3XYLS7Rjs3Tt+nT/Ou1OPDtFmAyDTlm/jq/tBlfl3D/zPlAr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n1XHsAAAADcAAAADwAAAAAAAAAAAAAAAACYAgAAZHJzL2Rvd25y&#10;ZXYueG1sUEsFBgAAAAAEAAQA9QAAAIUDAAAAAA==&#10;" fillcolor="white [3201]" strokeweight=".5pt">
                        <v:textbox>
                          <w:txbxContent>
                            <w:p w:rsidR="005834ED" w:rsidRDefault="005834ED" w:rsidP="005834ED">
                              <w:pPr>
                                <w:spacing w:after="0"/>
                                <w:jc w:val="center"/>
                                <w:pPrChange w:id="417" w:author="Admin" w:date="2015-05-18T12:30:00Z">
                                  <w:pPr/>
                                </w:pPrChange>
                              </w:pPr>
                              <w:ins w:id="418" w:author="Admin" w:date="2015-05-18T12:39:00Z">
                                <w:r>
                                  <w:rPr>
                                    <w:rFonts w:ascii="Cambria Math" w:hAnsi="Cambria Math"/>
                                  </w:rPr>
                                  <w:t>X</w:t>
                                </w:r>
                              </w:ins>
                            </w:p>
                          </w:txbxContent>
                        </v:textbox>
                      </v:shape>
                    </v:group>
                    <v:shape id="Straight Arrow Connector 167" o:spid="_x0000_s1170" type="#_x0000_t32" style="position:absolute;left:1662;top:2968;width:2826;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bJE8QAAADcAAAADwAAAGRycy9kb3ducmV2LnhtbERPTWvCQBC9C/0Pywi9iG5aqNXoKiEg&#10;FAqiqRdvQ3ZMotnZNLtN0n/vFgre5vE+Z70dTC06al1lWcHLLAJBnFtdcaHg9LWbLkA4j6yxtkwK&#10;fsnBdvM0WmOsbc9H6jJfiBDCLkYFpfdNLKXLSzLoZrYhDtzFtgZ9gG0hdYt9CDe1fI2iuTRYcWgo&#10;saG0pPyW/RgFSZ/uJ0V6PSQ46d4+s2Oz3H2flXoeD8kKhKfBP8T/7g8d5s/f4e+ZcIH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VskTxAAAANwAAAAPAAAAAAAAAAAA&#10;AAAAAKECAABkcnMvZG93bnJldi54bWxQSwUGAAAAAAQABAD5AAAAkgMAAAAA&#10;" strokecolor="#4f81bd [3204]" strokeweight="2pt">
                      <v:stroke endarrow="block"/>
                      <v:shadow on="t" color="black" opacity="24903f" origin=",.5" offset="0,.55556mm"/>
                    </v:shape>
                    <v:shape id="Straight Arrow Connector 168" o:spid="_x0000_s1171" type="#_x0000_t32" style="position:absolute;left:4631;top:3087;width:1662;height:45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UincYAAADcAAAADwAAAGRycy9kb3ducmV2LnhtbESPQU/CQBCF7yT+h82YcIOtHhqsLMQQ&#10;BRO5UI3G29gdtw3d2aa7QOHXMwcTbzN5b977Zr4cfKuO1McmsIG7aQaKuAq2YWfg4/1lMgMVE7LF&#10;NjAZOFOE5eJmNMfChhPv6FgmpySEY4EG6pS6QutY1eQxTkNHLNpv6D0mWXunbY8nCfetvs+yXHts&#10;WBpq7GhVU7UvD97Atrw8290ntm/h+7x2+c/mwbovY8a3w9MjqERD+jf/Xb9awc+FVp6RCf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VIp3GAAAA3AAAAA8AAAAAAAAA&#10;AAAAAAAAoQIAAGRycy9kb3ducmV2LnhtbFBLBQYAAAAABAAEAPkAAACUAwAAAAA=&#10;" strokecolor="#4f81bd [3204]" strokeweight="2pt">
                      <v:stroke endarrow="block"/>
                      <v:shadow on="t" color="black" opacity="24903f" origin=",.5" offset="0,.55556mm"/>
                    </v:shape>
                  </v:group>
                  <v:shape id="Straight Arrow Connector 169" o:spid="_x0000_s1172" type="#_x0000_t32" style="position:absolute;left:7956;top:2968;width:3448;height:46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mHBsQAAADcAAAADwAAAGRycy9kb3ducmV2LnhtbERPTWvCQBC9C/0PyxS8mY09hJq6SpG2&#10;CvViWireptnpJjQ7G7KrRn+9Kwje5vE+ZzrvbSMO1PnasYJxkoIgLp2u2Sj4/nofPYPwAVlj45gU&#10;nMjDfPYwmGKu3ZE3dCiCETGEfY4KqhDaXEpfVmTRJ64ljtyf6yyGCDsjdYfHGG4b+ZSmmbRYc2yo&#10;sKVFReV/sbcK1sX5TW9+sPl0u9OHyX6XE222Sg0f+9cXEIH6cBff3Csd52cTuD4TL5Cz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2YcGxAAAANwAAAAPAAAAAAAAAAAA&#10;AAAAAKECAABkcnMvZG93bnJldi54bWxQSwUGAAAAAAQABAD5AAAAkgMAAAAA&#10;" strokecolor="#4f81bd [3204]" strokeweight="2pt">
                    <v:stroke endarrow="block"/>
                    <v:shadow on="t" color="black" opacity="24903f" origin=",.5" offset="0,.55556mm"/>
                  </v:shape>
                  <v:shape id="Straight Arrow Connector 170" o:spid="_x0000_s1173" type="#_x0000_t32" style="position:absolute;left:8075;top:3087;width:7912;height:45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q4RsYAAADcAAAADwAAAGRycy9kb3ducmV2LnhtbESPQU/CQBCF7yb+h82YcJOtHhArCzFG&#10;0EQuFKLxNnSHbWN3tukuUPj1zIHE20zem/e+mcx636gDdbEObOBhmIEiLoOt2RnYrOf3Y1AxIVts&#10;ApOBE0WYTW9vJpjbcOQVHYrklIRwzNFAlVKbax3LijzGYWiJRduFzmOStXPadniUcN/oxywbaY81&#10;S0OFLb1VVP4Ve29gWZzf7eobm6/we1q40fbj2bofYwZ3/esLqER9+jdfrz+t4D8JvjwjE+jp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86uEbGAAAA3AAAAA8AAAAAAAAA&#10;AAAAAAAAoQIAAGRycy9kb3ducmV2LnhtbFBLBQYAAAAABAAEAPkAAACUAwAAAAA=&#10;" strokecolor="#4f81bd [3204]" strokeweight="2pt">
                    <v:stroke endarrow="block"/>
                    <v:shadow on="t" color="black" opacity="24903f" origin=",.5" offset="0,.55556mm"/>
                  </v:shape>
                  <v:shape id="Straight Arrow Connector 171" o:spid="_x0000_s1174" type="#_x0000_t32" style="position:absolute;left:6293;top:2731;width:1583;height:48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piIcQAAADcAAAADwAAAGRycy9kb3ducmV2LnhtbERPTWvCQBC9F/oflhF6Ed1YaKvRVUJA&#10;KBSkpl68DdkxiWZn0+w2if/eFQre5vE+Z7UZTC06al1lWcFsGoEgzq2uuFBw+NlO5iCcR9ZYWyYF&#10;V3KwWT8/rTDWtuc9dZkvRAhhF6OC0vsmltLlJRl0U9sQB+5kW4M+wLaQusU+hJtavkbRuzRYcWgo&#10;saG0pPyS/RkFSZ/uxkV6/k5w3L19Zftmsf09KvUyGpIlCE+Df4j/3Z86zP+Ywf2ZcIF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KmIhxAAAANwAAAAPAAAAAAAAAAAA&#10;AAAAAKECAABkcnMvZG93bnJldi54bWxQSwUGAAAAAAQABAD5AAAAkgMAAAAA&#10;" strokecolor="#4f81bd [3204]" strokeweight="2pt">
                    <v:stroke endarrow="block"/>
                    <v:shadow on="t" color="black" opacity="24903f" origin=",.5" offset="0,.55556mm"/>
                  </v:shape>
                  <v:shape id="Straight Arrow Connector 172" o:spid="_x0000_s1175" type="#_x0000_t32" style="position:absolute;left:10094;top:2850;width:5892;height:474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sMJcEAAADcAAAADwAAAGRycy9kb3ducmV2LnhtbERPTWsCMRC9C/0PYQq9abZbamU1iliE&#10;lp5c7X3YjJvFZLIk6br++6ZQ8DaP9zmrzeisGCjEzrOC51kBgrjxuuNWwem4ny5AxISs0XomBTeK&#10;sFk/TFZYaX/lAw11akUO4VihApNSX0kZG0MO48z3xJk7++AwZRhaqQNec7izsiyKuXTYcW4w2NPO&#10;UHOpf5yC4eTttvz6/nxF+36rd3vzcghGqafHcbsEkWhMd/G/+0Pn+W8l/D2TL5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CwwlwQAAANwAAAAPAAAAAAAAAAAAAAAA&#10;AKECAABkcnMvZG93bnJldi54bWxQSwUGAAAAAAQABAD5AAAAjwMAAAAA&#10;" strokecolor="#4f81bd [3204]" strokeweight="2pt">
                    <v:stroke endarrow="block"/>
                    <v:shadow on="t" color="black" opacity="24903f" origin=",.5" offset="0,.55556mm"/>
                  </v:shape>
                  <v:shape id="Straight Arrow Connector 175" o:spid="_x0000_s1176" type="#_x0000_t32" style="position:absolute;left:10331;top:2968;width:950;height:47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0b3sQAAADcAAAADwAAAGRycy9kb3ducmV2LnhtbERPS2sCMRC+F/ofwhS81WwFbd0aRcQX&#10;1IurKL1NN9Ps0s1k2URd++tNoeBtPr7njCatrcSZGl86VvDSTUAQ506XbBTsd4vnNxA+IGusHJOC&#10;K3mYjB8fRphqd+EtnbNgRAxhn6KCIoQ6ldLnBVn0XVcTR+7bNRZDhI2RusFLDLeV7CXJQFosOTYU&#10;WNOsoPwnO1kFm+x3rrcHrD7c53VpBl+roTZHpTpP7fQdRKA23MX/7rWO81/78PdMvEC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RvexAAAANwAAAAPAAAAAAAAAAAA&#10;AAAAAKECAABkcnMvZG93bnJldi54bWxQSwUGAAAAAAQABAD5AAAAkgMAAAAA&#10;" strokecolor="#4f81bd [3204]" strokeweight="2pt">
                    <v:stroke endarrow="block"/>
                    <v:shadow on="t" color="black" opacity="24903f" origin=",.5" offset="0,.55556mm"/>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5" o:spid="_x0000_s1177" type="#_x0000_t13" style="position:absolute;left:18169;top:7125;width:3206;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zerMYA&#10;AADcAAAADwAAAGRycy9kb3ducmV2LnhtbESPzWrDMBCE74W+g9hCbo1cl/7gRAluS0hDD8VJDjku&#10;1kY2tVZGUmz37atCocdhZr5hluvJdmIgH1rHCu7mGQji2umWjYLjYXP7DCJEZI2dY1LwTQHWq+ur&#10;JRbajVzRsI9GJAiHAhU0MfaFlKFuyGKYu544eWfnLcYkvZHa45jgtpN5lj1Kiy2nhQZ7em2o/tpf&#10;rILq7Vye7rvR7Lbmc/c0+JfyY6iUmt1M5QJEpCn+h//a71pBnj/A75l0BO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zerMYAAADcAAAADwAAAAAAAAAAAAAAAACYAgAAZHJz&#10;L2Rvd25yZXYueG1sUEsFBgAAAAAEAAQA9QAAAIsDAAAAAA==&#10;" adj="13600" fillcolor="#4f81bd [3204]" strokecolor="#4579b8 [3044]">
                  <v:fill color2="#a7bfde [1620]" rotate="t" angle="180" focus="100%" type="gradient">
                    <o:fill v:ext="view" type="gradientUnscaled"/>
                  </v:fill>
                  <v:shadow on="t" color="black" opacity="22937f" origin=",.5" offset="0,.63889mm"/>
                </v:shape>
                <v:shape id="Right Arrow 226" o:spid="_x0000_s1178" type="#_x0000_t13" style="position:absolute;left:40138;top:7125;width:3206;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5A28YA&#10;AADcAAAADwAAAGRycy9kb3ducmV2LnhtbESPQUvDQBSE74X+h+UVvNmNKdQSuy1RKVo8lFQPHh/Z&#10;100w+zbsrkn8964g9DjMzDfMdj/ZTgzkQ+tYwd0yA0FcO92yUfDxfrjdgAgRWWPnmBT8UID9bj7b&#10;YqHdyBUN52hEgnAoUEETY19IGeqGLIal64mTd3HeYkzSG6k9jgluO5ln2VpabDktNNjTU0P11/nb&#10;KqieL+XnqhvN8cWcjveDfyzfhkqpm8VUPoCINMVr+L/9qhXk+Rr+zqQjI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5A28YAAADcAAAADwAAAAAAAAAAAAAAAACYAgAAZHJz&#10;L2Rvd25yZXYueG1sUEsFBgAAAAAEAAQA9QAAAIsDAAAAAA==&#10;" adj="13600" fillcolor="#4f81bd [3204]" strokecolor="#4579b8 [3044]">
                  <v:fill color2="#a7bfde [1620]" rotate="t" angle="180" focus="100%" type="gradient">
                    <o:fill v:ext="view" type="gradientUnscaled"/>
                  </v:fill>
                  <v:shadow on="t" color="black" opacity="22937f" origin=",.5" offset="0,.63889mm"/>
                </v:shape>
              </v:group>
            </w:pict>
          </mc:Fallback>
        </mc:AlternateContent>
      </w:r>
    </w:p>
    <w:p w:rsidR="005834ED" w:rsidRDefault="005834ED" w:rsidP="005834ED">
      <w:pPr>
        <w:pStyle w:val="ListParagraph"/>
        <w:jc w:val="both"/>
        <w:rPr>
          <w:ins w:id="419" w:author="Admin" w:date="2015-05-18T12:36:00Z"/>
          <w:sz w:val="26"/>
          <w:szCs w:val="26"/>
        </w:rPr>
        <w:pPrChange w:id="420" w:author="Admin" w:date="2015-05-18T12:36:00Z">
          <w:pPr>
            <w:pStyle w:val="ListParagraph"/>
            <w:numPr>
              <w:numId w:val="3"/>
            </w:numPr>
            <w:ind w:hanging="360"/>
            <w:jc w:val="both"/>
          </w:pPr>
        </w:pPrChange>
      </w:pPr>
    </w:p>
    <w:p w:rsidR="005834ED" w:rsidRDefault="005834ED" w:rsidP="005834ED">
      <w:pPr>
        <w:pStyle w:val="ListParagraph"/>
        <w:jc w:val="both"/>
        <w:rPr>
          <w:ins w:id="421" w:author="Admin" w:date="2015-05-18T12:36:00Z"/>
          <w:sz w:val="26"/>
          <w:szCs w:val="26"/>
        </w:rPr>
        <w:pPrChange w:id="422" w:author="Admin" w:date="2015-05-18T12:36:00Z">
          <w:pPr>
            <w:pStyle w:val="ListParagraph"/>
            <w:numPr>
              <w:numId w:val="3"/>
            </w:numPr>
            <w:ind w:hanging="360"/>
            <w:jc w:val="both"/>
          </w:pPr>
        </w:pPrChange>
      </w:pPr>
    </w:p>
    <w:p w:rsidR="005834ED" w:rsidRDefault="005834ED" w:rsidP="005834ED">
      <w:pPr>
        <w:pStyle w:val="ListParagraph"/>
        <w:jc w:val="both"/>
        <w:rPr>
          <w:ins w:id="423" w:author="Admin" w:date="2015-05-18T12:36:00Z"/>
          <w:sz w:val="26"/>
          <w:szCs w:val="26"/>
        </w:rPr>
        <w:pPrChange w:id="424" w:author="Admin" w:date="2015-05-18T12:36:00Z">
          <w:pPr>
            <w:pStyle w:val="ListParagraph"/>
            <w:numPr>
              <w:numId w:val="3"/>
            </w:numPr>
            <w:ind w:hanging="360"/>
            <w:jc w:val="both"/>
          </w:pPr>
        </w:pPrChange>
      </w:pPr>
    </w:p>
    <w:p w:rsidR="005834ED" w:rsidRDefault="005834ED" w:rsidP="005834ED">
      <w:pPr>
        <w:pStyle w:val="ListParagraph"/>
        <w:jc w:val="both"/>
        <w:rPr>
          <w:ins w:id="425" w:author="Admin" w:date="2015-05-18T12:36:00Z"/>
          <w:sz w:val="26"/>
          <w:szCs w:val="26"/>
        </w:rPr>
        <w:pPrChange w:id="426" w:author="Admin" w:date="2015-05-18T12:36:00Z">
          <w:pPr>
            <w:pStyle w:val="ListParagraph"/>
            <w:numPr>
              <w:numId w:val="3"/>
            </w:numPr>
            <w:ind w:hanging="360"/>
            <w:jc w:val="both"/>
          </w:pPr>
        </w:pPrChange>
      </w:pPr>
    </w:p>
    <w:p w:rsidR="005834ED" w:rsidRDefault="005834ED" w:rsidP="005834ED">
      <w:pPr>
        <w:pStyle w:val="ListParagraph"/>
        <w:jc w:val="both"/>
        <w:rPr>
          <w:ins w:id="427" w:author="Admin" w:date="2015-05-18T12:36:00Z"/>
          <w:sz w:val="26"/>
          <w:szCs w:val="26"/>
        </w:rPr>
        <w:pPrChange w:id="428" w:author="Admin" w:date="2015-05-18T12:36:00Z">
          <w:pPr>
            <w:pStyle w:val="ListParagraph"/>
            <w:numPr>
              <w:numId w:val="3"/>
            </w:numPr>
            <w:ind w:hanging="360"/>
            <w:jc w:val="both"/>
          </w:pPr>
        </w:pPrChange>
      </w:pPr>
    </w:p>
    <w:p w:rsidR="005834ED" w:rsidRDefault="005834ED" w:rsidP="005834ED">
      <w:pPr>
        <w:pStyle w:val="ListParagraph"/>
        <w:jc w:val="both"/>
        <w:rPr>
          <w:ins w:id="429" w:author="Admin" w:date="2015-05-18T12:36:00Z"/>
          <w:sz w:val="26"/>
          <w:szCs w:val="26"/>
        </w:rPr>
        <w:pPrChange w:id="430" w:author="Admin" w:date="2015-05-18T12:36:00Z">
          <w:pPr>
            <w:pStyle w:val="ListParagraph"/>
            <w:numPr>
              <w:numId w:val="3"/>
            </w:numPr>
            <w:ind w:hanging="360"/>
            <w:jc w:val="both"/>
          </w:pPr>
        </w:pPrChange>
      </w:pPr>
    </w:p>
    <w:p w:rsidR="005834ED" w:rsidRDefault="005834ED" w:rsidP="005834ED">
      <w:pPr>
        <w:pStyle w:val="ListParagraph"/>
        <w:jc w:val="both"/>
        <w:rPr>
          <w:ins w:id="431" w:author="Admin" w:date="2015-05-18T12:36:00Z"/>
          <w:sz w:val="26"/>
          <w:szCs w:val="26"/>
        </w:rPr>
        <w:pPrChange w:id="432" w:author="Admin" w:date="2015-05-18T12:36:00Z">
          <w:pPr>
            <w:pStyle w:val="ListParagraph"/>
            <w:numPr>
              <w:numId w:val="3"/>
            </w:numPr>
            <w:ind w:hanging="360"/>
            <w:jc w:val="both"/>
          </w:pPr>
        </w:pPrChange>
      </w:pPr>
    </w:p>
    <w:p w:rsidR="005834ED" w:rsidRDefault="005834ED" w:rsidP="005834ED">
      <w:pPr>
        <w:pStyle w:val="ListParagraph"/>
        <w:jc w:val="both"/>
        <w:rPr>
          <w:ins w:id="433" w:author="Admin" w:date="2015-05-18T12:36:00Z"/>
          <w:sz w:val="26"/>
          <w:szCs w:val="26"/>
        </w:rPr>
        <w:pPrChange w:id="434" w:author="Admin" w:date="2015-05-18T12:36:00Z">
          <w:pPr>
            <w:pStyle w:val="ListParagraph"/>
            <w:numPr>
              <w:numId w:val="3"/>
            </w:numPr>
            <w:ind w:hanging="360"/>
            <w:jc w:val="both"/>
          </w:pPr>
        </w:pPrChange>
      </w:pPr>
    </w:p>
    <w:p w:rsidR="005834ED" w:rsidRDefault="005834ED" w:rsidP="005834ED">
      <w:pPr>
        <w:pStyle w:val="ListParagraph"/>
        <w:jc w:val="both"/>
        <w:rPr>
          <w:ins w:id="435" w:author="Admin" w:date="2015-05-18T12:36:00Z"/>
          <w:sz w:val="26"/>
          <w:szCs w:val="26"/>
        </w:rPr>
        <w:pPrChange w:id="436" w:author="Admin" w:date="2015-05-18T12:36:00Z">
          <w:pPr>
            <w:pStyle w:val="ListParagraph"/>
            <w:numPr>
              <w:numId w:val="3"/>
            </w:numPr>
            <w:ind w:hanging="360"/>
            <w:jc w:val="both"/>
          </w:pPr>
        </w:pPrChange>
      </w:pPr>
    </w:p>
    <w:p w:rsidR="005834ED" w:rsidRDefault="005834ED" w:rsidP="005834ED">
      <w:pPr>
        <w:pStyle w:val="ListParagraph"/>
        <w:jc w:val="both"/>
        <w:rPr>
          <w:sz w:val="26"/>
          <w:szCs w:val="26"/>
        </w:rPr>
        <w:pPrChange w:id="437" w:author="Admin" w:date="2015-05-18T12:36:00Z">
          <w:pPr>
            <w:pStyle w:val="ListParagraph"/>
            <w:numPr>
              <w:numId w:val="3"/>
            </w:numPr>
            <w:ind w:hanging="360"/>
            <w:jc w:val="both"/>
          </w:pPr>
        </w:pPrChange>
      </w:pPr>
    </w:p>
    <w:p w:rsidR="00B94D33" w:rsidRPr="00874D78" w:rsidDel="00503344" w:rsidRDefault="00B94D33" w:rsidP="00B94D33">
      <w:pPr>
        <w:pStyle w:val="ListParagraph"/>
        <w:numPr>
          <w:ilvl w:val="0"/>
          <w:numId w:val="3"/>
        </w:numPr>
        <w:jc w:val="both"/>
        <w:rPr>
          <w:del w:id="438" w:author="Admin" w:date="2015-05-18T12:45:00Z"/>
          <w:sz w:val="26"/>
          <w:szCs w:val="26"/>
        </w:rPr>
      </w:pPr>
      <w:r>
        <w:rPr>
          <w:rFonts w:hint="eastAsia"/>
          <w:sz w:val="26"/>
          <w:szCs w:val="26"/>
        </w:rPr>
        <w:lastRenderedPageBreak/>
        <w:t>Quá trình kết thúc khi ripple rỗng sau 1 số bước nhất định. Quá trình thất bại nếu còn ít nhất 1 input symbol chưa được phủ vào cuối quá trình. Ngược lại quá trình thành công nếu tất cả input symbol đều được phủ vào cuối quá trình.</w:t>
      </w:r>
      <w:bookmarkStart w:id="439" w:name="_GoBack"/>
      <w:bookmarkEnd w:id="439"/>
    </w:p>
    <w:p w:rsidR="00B94D33" w:rsidRPr="00503344" w:rsidDel="00503344" w:rsidRDefault="00B94D33" w:rsidP="00503344">
      <w:pPr>
        <w:pStyle w:val="ListParagraph"/>
        <w:numPr>
          <w:ilvl w:val="0"/>
          <w:numId w:val="3"/>
        </w:numPr>
        <w:jc w:val="both"/>
        <w:rPr>
          <w:del w:id="440" w:author="Admin" w:date="2015-05-18T12:45:00Z"/>
          <w:sz w:val="26"/>
          <w:szCs w:val="26"/>
          <w:rPrChange w:id="441" w:author="Admin" w:date="2015-05-18T12:45:00Z">
            <w:rPr>
              <w:del w:id="442" w:author="Admin" w:date="2015-05-18T12:45:00Z"/>
            </w:rPr>
          </w:rPrChange>
        </w:rPr>
        <w:pPrChange w:id="443" w:author="Admin" w:date="2015-05-18T12:45:00Z">
          <w:pPr>
            <w:pStyle w:val="ListParagraph"/>
          </w:pPr>
        </w:pPrChange>
      </w:pPr>
    </w:p>
    <w:p w:rsidR="00B94D33" w:rsidRPr="00503344" w:rsidDel="00503344" w:rsidRDefault="00B94D33" w:rsidP="00503344">
      <w:pPr>
        <w:pStyle w:val="ListParagraph"/>
        <w:rPr>
          <w:del w:id="444" w:author="Admin" w:date="2015-05-18T12:45:00Z"/>
          <w:rPrChange w:id="445" w:author="Admin" w:date="2015-05-18T12:45:00Z">
            <w:rPr>
              <w:del w:id="446" w:author="Admin" w:date="2015-05-18T12:45:00Z"/>
            </w:rPr>
          </w:rPrChange>
        </w:rPr>
        <w:pPrChange w:id="447" w:author="Admin" w:date="2015-05-18T12:45:00Z">
          <w:pPr>
            <w:pStyle w:val="ListParagraph"/>
          </w:pPr>
        </w:pPrChange>
      </w:pPr>
      <w:del w:id="448" w:author="Admin" w:date="2015-05-18T12:45:00Z">
        <w:r w:rsidRPr="00503344" w:rsidDel="00503344">
          <w:rPr>
            <w:rPrChange w:id="449" w:author="Admin" w:date="2015-05-18T12:45:00Z">
              <w:rPr/>
            </w:rPrChange>
          </w:rPr>
          <w:delText>(Thêm ví dụ, đặc biệt là ví dụ cho các khái niệm như phủ, ripple)</w:delText>
        </w:r>
      </w:del>
    </w:p>
    <w:p w:rsidR="00B94D33" w:rsidRPr="00B94D33" w:rsidDel="00503344" w:rsidRDefault="00B94D33" w:rsidP="00503344">
      <w:pPr>
        <w:pStyle w:val="ListParagraph"/>
        <w:rPr>
          <w:del w:id="450" w:author="Admin" w:date="2015-05-18T12:45:00Z"/>
        </w:rPr>
        <w:pPrChange w:id="451" w:author="Admin" w:date="2015-05-18T12:45:00Z">
          <w:pPr>
            <w:pStyle w:val="ListParagraph"/>
          </w:pPr>
        </w:pPrChange>
      </w:pPr>
      <w:del w:id="452" w:author="Admin" w:date="2015-05-18T12:45:00Z">
        <w:r w:rsidRPr="00B94D33" w:rsidDel="00503344">
          <w:delText>(Sau đó là ví dụ của 1 quá trình giải mã)</w:delText>
        </w:r>
      </w:del>
    </w:p>
    <w:p w:rsidR="00B94D33" w:rsidRDefault="00B94D33" w:rsidP="00503344">
      <w:pPr>
        <w:pStyle w:val="ListParagraph"/>
        <w:numPr>
          <w:ilvl w:val="0"/>
          <w:numId w:val="3"/>
        </w:numPr>
        <w:jc w:val="both"/>
        <w:pPrChange w:id="453" w:author="Admin" w:date="2015-05-18T12:45:00Z">
          <w:pPr>
            <w:pStyle w:val="ListParagraph"/>
            <w:jc w:val="center"/>
          </w:pPr>
        </w:pPrChange>
      </w:pPr>
      <w:del w:id="454" w:author="Admin" w:date="2015-05-18T12:45:00Z">
        <w:r w:rsidDel="00503344">
          <w:rPr>
            <w:noProof/>
          </w:rPr>
          <w:drawing>
            <wp:inline distT="0" distB="0" distL="0" distR="0" wp14:anchorId="79083901" wp14:editId="4B7FE382">
              <wp:extent cx="2968625" cy="3016250"/>
              <wp:effectExtent l="19050" t="0" r="3175" b="0"/>
              <wp:docPr id="1" name="Picture 1" descr="http://puu.sh/gQ1f4/ae26178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gQ1f4/ae26178651.png"/>
                      <pic:cNvPicPr>
                        <a:picLocks noChangeAspect="1" noChangeArrowheads="1"/>
                      </pic:cNvPicPr>
                    </pic:nvPicPr>
                    <pic:blipFill>
                      <a:blip r:embed="rId6"/>
                      <a:srcRect/>
                      <a:stretch>
                        <a:fillRect/>
                      </a:stretch>
                    </pic:blipFill>
                    <pic:spPr bwMode="auto">
                      <a:xfrm>
                        <a:off x="0" y="0"/>
                        <a:ext cx="2968625" cy="3016250"/>
                      </a:xfrm>
                      <a:prstGeom prst="rect">
                        <a:avLst/>
                      </a:prstGeom>
                      <a:noFill/>
                      <a:ln w="9525">
                        <a:noFill/>
                        <a:miter lim="800000"/>
                        <a:headEnd/>
                        <a:tailEnd/>
                      </a:ln>
                    </pic:spPr>
                  </pic:pic>
                </a:graphicData>
              </a:graphic>
            </wp:inline>
          </w:drawing>
        </w:r>
      </w:del>
    </w:p>
    <w:p w:rsidR="00B94D33" w:rsidRDefault="00B94D33" w:rsidP="00B94D33">
      <w:pPr>
        <w:pStyle w:val="ListParagraph"/>
        <w:ind w:left="0"/>
      </w:pPr>
    </w:p>
    <w:p w:rsidR="00B94D33" w:rsidRPr="00874D78" w:rsidRDefault="00B94D33" w:rsidP="00B94D33">
      <w:pPr>
        <w:pStyle w:val="ListParagraph"/>
        <w:numPr>
          <w:ilvl w:val="0"/>
          <w:numId w:val="1"/>
        </w:numPr>
        <w:jc w:val="both"/>
        <w:rPr>
          <w:b/>
          <w:sz w:val="26"/>
          <w:szCs w:val="26"/>
        </w:rPr>
      </w:pPr>
      <w:r w:rsidRPr="00874D78">
        <w:rPr>
          <w:rFonts w:hint="eastAsia"/>
          <w:b/>
          <w:sz w:val="26"/>
          <w:szCs w:val="26"/>
        </w:rPr>
        <w:t>Tối ưu hàm phân phối bậc</w:t>
      </w:r>
    </w:p>
    <w:p w:rsidR="00B94D33" w:rsidRPr="00874D78" w:rsidRDefault="00B94D33" w:rsidP="00B94D33">
      <w:pPr>
        <w:pStyle w:val="ListParagraph"/>
        <w:numPr>
          <w:ilvl w:val="0"/>
          <w:numId w:val="4"/>
        </w:numPr>
        <w:jc w:val="both"/>
        <w:rPr>
          <w:i/>
          <w:sz w:val="26"/>
          <w:szCs w:val="26"/>
        </w:rPr>
      </w:pPr>
      <w:r w:rsidRPr="00874D78">
        <w:rPr>
          <w:rFonts w:hint="eastAsia"/>
          <w:i/>
          <w:sz w:val="26"/>
          <w:szCs w:val="26"/>
        </w:rPr>
        <w:t>Ý tưởng:</w:t>
      </w:r>
    </w:p>
    <w:p w:rsidR="00B94D33" w:rsidRPr="00874D78" w:rsidRDefault="00B94D33" w:rsidP="00B94D33">
      <w:pPr>
        <w:pStyle w:val="ListParagraph"/>
        <w:ind w:firstLine="720"/>
        <w:jc w:val="both"/>
        <w:rPr>
          <w:sz w:val="26"/>
          <w:szCs w:val="26"/>
        </w:rPr>
      </w:pPr>
      <w:r w:rsidRPr="00874D78">
        <w:rPr>
          <w:sz w:val="26"/>
          <w:szCs w:val="26"/>
        </w:rPr>
        <w:t>Vì chúng ta sử dụng phương pháp belief propagation nên cần phải thiết kế hầm phân phối bậc sao cho hiệu quả do đó p</w:t>
      </w:r>
      <w:r w:rsidRPr="00874D78">
        <w:rPr>
          <w:rFonts w:hint="eastAsia"/>
          <w:sz w:val="26"/>
          <w:szCs w:val="26"/>
        </w:rPr>
        <w:t>hải có các encoding symbol có bậc 1 để quá trình giải mã có thể diễn ra</w:t>
      </w:r>
      <w:r w:rsidRPr="00874D78">
        <w:rPr>
          <w:sz w:val="26"/>
          <w:szCs w:val="26"/>
        </w:rPr>
        <w:t>.</w:t>
      </w:r>
    </w:p>
    <w:p w:rsidR="00B94D33" w:rsidRPr="00874D78" w:rsidRDefault="00B94D33" w:rsidP="00B94D33">
      <w:pPr>
        <w:pStyle w:val="ListParagraph"/>
        <w:numPr>
          <w:ilvl w:val="0"/>
          <w:numId w:val="4"/>
        </w:numPr>
        <w:jc w:val="both"/>
        <w:rPr>
          <w:i/>
          <w:sz w:val="26"/>
          <w:szCs w:val="26"/>
        </w:rPr>
      </w:pPr>
      <w:r w:rsidRPr="00874D78">
        <w:rPr>
          <w:rFonts w:hint="eastAsia"/>
          <w:i/>
          <w:sz w:val="26"/>
          <w:szCs w:val="26"/>
        </w:rPr>
        <w:t>Phân phối đều</w:t>
      </w:r>
      <w:r>
        <w:rPr>
          <w:i/>
          <w:sz w:val="26"/>
          <w:szCs w:val="26"/>
        </w:rPr>
        <w:t xml:space="preserve"> (All At Once Distribution).</w:t>
      </w:r>
    </w:p>
    <w:p w:rsidR="00B94D33" w:rsidRDefault="00B94D33" w:rsidP="00B94D33">
      <w:pPr>
        <w:pStyle w:val="ListParagraph"/>
        <w:ind w:firstLine="720"/>
        <w:jc w:val="both"/>
        <w:rPr>
          <w:sz w:val="26"/>
          <w:szCs w:val="26"/>
        </w:rPr>
      </w:pPr>
      <w:r w:rsidRPr="00874D78">
        <w:rPr>
          <w:sz w:val="26"/>
          <w:szCs w:val="26"/>
        </w:rPr>
        <w:t xml:space="preserve">Ý tưởng đầu tiên là tại sao chúng ta không thiết kế cho tất cả các bậc đều là </w:t>
      </w:r>
      <w:r w:rsidRPr="00087C0C">
        <w:rPr>
          <w:i/>
          <w:sz w:val="26"/>
          <w:szCs w:val="26"/>
        </w:rPr>
        <w:t>d = 1</w:t>
      </w:r>
      <w:r w:rsidRPr="00874D78">
        <w:rPr>
          <w:sz w:val="26"/>
          <w:szCs w:val="26"/>
        </w:rPr>
        <w:t xml:space="preserve"> tức là sẽ đảm bảo được việc giải mã thành công nếu như chúng ta nhận đủ các encoding symbol.</w:t>
      </w:r>
      <w:r>
        <w:rPr>
          <w:rFonts w:hint="eastAsia"/>
          <w:sz w:val="26"/>
          <w:szCs w:val="26"/>
        </w:rPr>
        <w:t xml:space="preserve"> Ta gọi xác suất để encoding symbol có bậc d trong phân phối này là </w:t>
      </w:r>
      <w:r w:rsidRPr="00087C0C">
        <w:rPr>
          <w:i/>
          <w:sz w:val="26"/>
          <w:szCs w:val="26"/>
        </w:rPr>
        <w:t>p(d) = 1</w:t>
      </w:r>
    </w:p>
    <w:p w:rsidR="00B94D33" w:rsidRDefault="00B94D33" w:rsidP="00B94D33">
      <w:pPr>
        <w:pStyle w:val="ListParagraph"/>
        <w:ind w:firstLine="720"/>
        <w:jc w:val="both"/>
        <w:rPr>
          <w:sz w:val="26"/>
          <w:szCs w:val="26"/>
        </w:rPr>
      </w:pPr>
      <w:r>
        <w:rPr>
          <w:sz w:val="26"/>
          <w:szCs w:val="26"/>
        </w:rPr>
        <w:t xml:space="preserve">Tuy nhiên nếu ta dùng hàm phân phối đều này thì để có thể phủ được </w:t>
      </w:r>
      <w:r w:rsidRPr="00087C0C">
        <w:rPr>
          <w:i/>
          <w:sz w:val="26"/>
          <w:szCs w:val="26"/>
        </w:rPr>
        <w:t>k</w:t>
      </w:r>
      <w:r>
        <w:rPr>
          <w:sz w:val="26"/>
          <w:szCs w:val="26"/>
        </w:rPr>
        <w:t xml:space="preserve"> input symbols thì chúng ta phải cần tới ít nhất </w:t>
      </w:r>
      <w:r w:rsidRPr="00087C0C">
        <w:rPr>
          <w:i/>
          <w:sz w:val="26"/>
          <w:szCs w:val="26"/>
        </w:rPr>
        <w:t>k.ln(k/δ)</w:t>
      </w:r>
      <w:r>
        <w:rPr>
          <w:sz w:val="26"/>
          <w:szCs w:val="26"/>
        </w:rPr>
        <w:t xml:space="preserve"> encoding symbols. ( kết quả này có được do việc phân tích cần ném ít nhất bao nhiêu trái banh vào </w:t>
      </w:r>
      <w:r w:rsidRPr="00087C0C">
        <w:rPr>
          <w:i/>
          <w:sz w:val="26"/>
          <w:szCs w:val="26"/>
        </w:rPr>
        <w:t>k</w:t>
      </w:r>
      <w:r>
        <w:rPr>
          <w:sz w:val="26"/>
          <w:szCs w:val="26"/>
        </w:rPr>
        <w:t xml:space="preserve"> rổ sao cho mỗi rổ đều có banh ) với </w:t>
      </w:r>
      <w:r w:rsidRPr="00087C0C">
        <w:rPr>
          <w:i/>
          <w:sz w:val="26"/>
          <w:szCs w:val="26"/>
        </w:rPr>
        <w:t>1 – δ</w:t>
      </w:r>
      <w:r>
        <w:rPr>
          <w:sz w:val="26"/>
          <w:szCs w:val="26"/>
        </w:rPr>
        <w:t xml:space="preserve"> là xác xuất để k input symbols được phủ hết.</w:t>
      </w:r>
    </w:p>
    <w:p w:rsidR="00B94D33" w:rsidRDefault="00B94D33" w:rsidP="00B94D33">
      <w:pPr>
        <w:pStyle w:val="ListParagraph"/>
        <w:ind w:firstLine="720"/>
        <w:jc w:val="both"/>
        <w:rPr>
          <w:sz w:val="26"/>
          <w:szCs w:val="26"/>
        </w:rPr>
      </w:pPr>
      <w:r>
        <w:rPr>
          <w:sz w:val="26"/>
          <w:szCs w:val="26"/>
        </w:rPr>
        <w:t xml:space="preserve">Điều này cũng đồng nghĩa việc tổng các bậc của các encoding symbol là </w:t>
      </w:r>
      <w:r w:rsidRPr="00087C0C">
        <w:rPr>
          <w:i/>
          <w:sz w:val="26"/>
          <w:szCs w:val="26"/>
        </w:rPr>
        <w:t>k.ln(k/δ).</w:t>
      </w:r>
      <w:r>
        <w:rPr>
          <w:sz w:val="26"/>
          <w:szCs w:val="26"/>
        </w:rPr>
        <w:t xml:space="preserve">Do đó khi dùng phân phối đều này thì tuy số phép tính trên symbol là nhỏ nhưng phải cần tới </w:t>
      </w:r>
      <w:r w:rsidRPr="00087C0C">
        <w:rPr>
          <w:i/>
          <w:sz w:val="26"/>
          <w:szCs w:val="26"/>
        </w:rPr>
        <w:t>k.ln(k/δ)</w:t>
      </w:r>
      <w:r>
        <w:rPr>
          <w:sz w:val="26"/>
          <w:szCs w:val="26"/>
        </w:rPr>
        <w:t xml:space="preserve"> encoding symbols mới có thể phủ hết được </w:t>
      </w:r>
      <w:r w:rsidRPr="00087C0C">
        <w:rPr>
          <w:i/>
          <w:sz w:val="26"/>
          <w:szCs w:val="26"/>
        </w:rPr>
        <w:t>k</w:t>
      </w:r>
      <w:r>
        <w:rPr>
          <w:sz w:val="26"/>
          <w:szCs w:val="26"/>
        </w:rPr>
        <w:t xml:space="preserve"> input symbol tức là phải gấp tới </w:t>
      </w:r>
      <w:r w:rsidRPr="00087C0C">
        <w:rPr>
          <w:i/>
          <w:sz w:val="26"/>
          <w:szCs w:val="26"/>
        </w:rPr>
        <w:t>ln(k/δ)</w:t>
      </w:r>
      <w:r>
        <w:rPr>
          <w:sz w:val="26"/>
          <w:szCs w:val="26"/>
        </w:rPr>
        <w:t xml:space="preserve"> lần. Đây là con số khó có thể chấp nhận được.</w:t>
      </w:r>
    </w:p>
    <w:p w:rsidR="00B94D33" w:rsidRPr="0060286B" w:rsidRDefault="00B94D33" w:rsidP="00B94D33">
      <w:pPr>
        <w:pStyle w:val="ListParagraph"/>
        <w:numPr>
          <w:ilvl w:val="0"/>
          <w:numId w:val="4"/>
        </w:numPr>
        <w:jc w:val="both"/>
        <w:rPr>
          <w:i/>
          <w:sz w:val="26"/>
          <w:szCs w:val="26"/>
        </w:rPr>
      </w:pPr>
      <w:r w:rsidRPr="00B0439E">
        <w:rPr>
          <w:i/>
          <w:sz w:val="26"/>
          <w:szCs w:val="26"/>
        </w:rPr>
        <w:t xml:space="preserve">Phân phối </w:t>
      </w:r>
      <w:r>
        <w:rPr>
          <w:i/>
          <w:sz w:val="26"/>
          <w:szCs w:val="26"/>
        </w:rPr>
        <w:t>lý tưởng</w:t>
      </w:r>
      <w:r w:rsidRPr="00B0439E">
        <w:rPr>
          <w:i/>
          <w:sz w:val="26"/>
          <w:szCs w:val="26"/>
        </w:rPr>
        <w:t xml:space="preserve"> Soliton</w:t>
      </w:r>
    </w:p>
    <w:p w:rsidR="00B94D33" w:rsidRPr="0060286B" w:rsidRDefault="00B94D33" w:rsidP="00B94D33">
      <w:pPr>
        <w:pStyle w:val="ListParagraph"/>
        <w:numPr>
          <w:ilvl w:val="1"/>
          <w:numId w:val="4"/>
        </w:numPr>
        <w:jc w:val="both"/>
        <w:rPr>
          <w:i/>
          <w:sz w:val="26"/>
          <w:szCs w:val="26"/>
        </w:rPr>
      </w:pPr>
      <w:r w:rsidRPr="0060286B">
        <w:rPr>
          <w:rFonts w:hint="eastAsia"/>
          <w:i/>
          <w:sz w:val="26"/>
          <w:szCs w:val="26"/>
        </w:rPr>
        <w:t>Ý</w:t>
      </w:r>
      <w:r w:rsidRPr="0060286B">
        <w:rPr>
          <w:i/>
          <w:sz w:val="26"/>
          <w:szCs w:val="26"/>
        </w:rPr>
        <w:t xml:space="preserve"> tưởng</w:t>
      </w:r>
    </w:p>
    <w:p w:rsidR="00B94D33" w:rsidRPr="00087C0C" w:rsidRDefault="00B94D33" w:rsidP="00B94D33">
      <w:pPr>
        <w:pStyle w:val="ListParagraph"/>
        <w:jc w:val="both"/>
        <w:rPr>
          <w:sz w:val="26"/>
          <w:szCs w:val="26"/>
        </w:rPr>
      </w:pPr>
      <w:r w:rsidRPr="00003365">
        <w:rPr>
          <w:sz w:val="26"/>
          <w:szCs w:val="26"/>
        </w:rPr>
        <w:t>Khi giải mã encoding</w:t>
      </w:r>
      <w:r w:rsidRPr="00087C0C">
        <w:rPr>
          <w:i/>
          <w:sz w:val="26"/>
          <w:szCs w:val="26"/>
        </w:rPr>
        <w:t xml:space="preserve"> sy</w:t>
      </w:r>
      <w:r>
        <w:rPr>
          <w:rFonts w:hint="eastAsia"/>
          <w:sz w:val="26"/>
          <w:szCs w:val="26"/>
        </w:rPr>
        <w:t xml:space="preserve">mbol điều ta mong muốn là lượng encoding symbol phủ lên những input symbol đã có trong ripple là càng thấp càng tốt. Vì nếu encoding symbol phủ lên những symbol đã nằm trong ripple </w:t>
      </w:r>
      <w:r>
        <w:rPr>
          <w:sz w:val="26"/>
          <w:szCs w:val="26"/>
        </w:rPr>
        <w:t>thì đó là những encoding symbol dư thừa</w:t>
      </w:r>
      <w:r>
        <w:rPr>
          <w:rFonts w:hint="eastAsia"/>
          <w:sz w:val="26"/>
          <w:szCs w:val="26"/>
        </w:rPr>
        <w:t xml:space="preserve">. Ngược lại, nếu ripple quá nhỏ dẫn đến bị biến mất trước khi tất cả input symbol được xử lý thì sẽ dẫn đến quá trình thất bại. Từ đó ta thiết lập phân phối </w:t>
      </w:r>
      <w:r>
        <w:rPr>
          <w:sz w:val="26"/>
          <w:szCs w:val="26"/>
        </w:rPr>
        <w:t>lý tưởng</w:t>
      </w:r>
      <w:r>
        <w:rPr>
          <w:rFonts w:hint="eastAsia"/>
          <w:sz w:val="26"/>
          <w:szCs w:val="26"/>
        </w:rPr>
        <w:t xml:space="preserve"> Soliton sao cho kích thước của ripple không quá nhỏ cũng không quá to.</w:t>
      </w:r>
    </w:p>
    <w:p w:rsidR="00B94D33" w:rsidRDefault="00B94D33" w:rsidP="00B94D33">
      <w:pPr>
        <w:pStyle w:val="ListParagraph"/>
        <w:numPr>
          <w:ilvl w:val="1"/>
          <w:numId w:val="4"/>
        </w:numPr>
        <w:jc w:val="both"/>
        <w:rPr>
          <w:i/>
          <w:sz w:val="26"/>
          <w:szCs w:val="26"/>
        </w:rPr>
      </w:pPr>
      <w:r>
        <w:rPr>
          <w:rFonts w:hint="eastAsia"/>
          <w:i/>
          <w:sz w:val="26"/>
          <w:szCs w:val="26"/>
        </w:rPr>
        <w:t>Xác suất giải mã bậc</w:t>
      </w:r>
    </w:p>
    <w:p w:rsidR="00B94D33" w:rsidRDefault="00B94D33" w:rsidP="00B94D33">
      <w:pPr>
        <w:pStyle w:val="ListParagraph"/>
        <w:jc w:val="both"/>
        <w:rPr>
          <w:sz w:val="26"/>
          <w:szCs w:val="26"/>
        </w:rPr>
      </w:pPr>
      <w:r>
        <w:rPr>
          <w:rFonts w:hint="eastAsia"/>
          <w:sz w:val="26"/>
          <w:szCs w:val="26"/>
        </w:rPr>
        <w:t xml:space="preserve">Ta gọi </w:t>
      </w:r>
      <w:r w:rsidRPr="00087C0C">
        <w:rPr>
          <w:i/>
          <w:sz w:val="26"/>
          <w:szCs w:val="26"/>
        </w:rPr>
        <w:t>q(i,</w:t>
      </w:r>
      <w:r>
        <w:rPr>
          <w:rFonts w:hint="eastAsia"/>
          <w:i/>
          <w:sz w:val="26"/>
          <w:szCs w:val="26"/>
        </w:rPr>
        <w:t xml:space="preserve"> </w:t>
      </w:r>
      <w:r w:rsidRPr="00087C0C">
        <w:rPr>
          <w:i/>
          <w:sz w:val="26"/>
          <w:szCs w:val="26"/>
        </w:rPr>
        <w:t>L)</w:t>
      </w:r>
      <w:r>
        <w:rPr>
          <w:rFonts w:hint="eastAsia"/>
          <w:sz w:val="26"/>
          <w:szCs w:val="26"/>
        </w:rPr>
        <w:t xml:space="preserve"> là xác suất giải mã của 1 encoding symbol bậc i khi còn L input symbol chưa được xử lý</w:t>
      </w:r>
    </w:p>
    <w:p w:rsidR="00B94D33" w:rsidRPr="00087C0C" w:rsidRDefault="00B94D33" w:rsidP="00B94D33">
      <w:pPr>
        <w:pStyle w:val="ListParagraph"/>
        <w:jc w:val="both"/>
        <w:rPr>
          <w:rFonts w:ascii="Cambria Math" w:hAnsi="Cambria Math" w:hint="eastAsia"/>
          <w:i/>
          <w:sz w:val="26"/>
          <w:szCs w:val="26"/>
        </w:rPr>
      </w:pPr>
      <w:r w:rsidRPr="00B5130A">
        <w:rPr>
          <w:rFonts w:ascii="Cambria Math" w:hAnsi="Cambria Math"/>
        </w:rPr>
        <w:br/>
      </w:r>
      <m:oMathPara>
        <m:oMath>
          <m:r>
            <w:rPr>
              <w:rFonts w:ascii="Cambria Math" w:hAnsi="Cambria Math"/>
              <w:sz w:val="26"/>
              <w:szCs w:val="26"/>
            </w:rPr>
            <w:lastRenderedPageBreak/>
            <m:t>q</m:t>
          </m:r>
          <m:d>
            <m:dPr>
              <m:ctrlPr>
                <w:rPr>
                  <w:rFonts w:ascii="Cambria Math" w:hAnsi="Cambria Math"/>
                  <w:i/>
                  <w:sz w:val="26"/>
                  <w:szCs w:val="26"/>
                </w:rPr>
              </m:ctrlPr>
            </m:dPr>
            <m:e>
              <m:r>
                <w:rPr>
                  <w:rFonts w:ascii="Cambria Math" w:hAnsi="Cambria Math"/>
                  <w:sz w:val="26"/>
                  <w:szCs w:val="26"/>
                </w:rPr>
                <m:t>1, k</m:t>
              </m:r>
            </m:e>
          </m:d>
          <m:r>
            <w:rPr>
              <w:rFonts w:ascii="Cambria Math" w:hAnsi="Cambria Math"/>
              <w:sz w:val="26"/>
              <w:szCs w:val="26"/>
            </w:rPr>
            <m:t>= 1</m:t>
          </m:r>
          <m:r>
            <m:rPr>
              <m:sty m:val="p"/>
            </m:rPr>
            <w:rPr>
              <w:rFonts w:ascii="Cambria Math" w:hAnsi="Cambria Math"/>
            </w:rPr>
            <w:br/>
          </m:r>
        </m:oMath>
        <m:oMath>
          <m:r>
            <w:rPr>
              <w:rFonts w:ascii="Cambria Math" w:hAnsi="Cambria Math"/>
              <w:sz w:val="26"/>
              <w:szCs w:val="26"/>
            </w:rPr>
            <m:t>V</m:t>
          </m:r>
          <m:r>
            <w:rPr>
              <w:rFonts w:ascii="Cambria Math" w:hAnsi="Cambria Math"/>
              <w:sz w:val="26"/>
              <w:szCs w:val="26"/>
              <w:lang w:val="vi-VN"/>
            </w:rPr>
            <m:t>ới i=2, …, k và L=k-i+1, …, 1</m:t>
          </m:r>
          <m:r>
            <m:rPr>
              <m:sty m:val="p"/>
            </m:rPr>
            <w:rPr>
              <w:rFonts w:ascii="Cambria Math" w:hAnsi="Cambria Math"/>
              <w:lang w:val="vi-VN"/>
            </w:rPr>
            <w:br/>
          </m:r>
        </m:oMath>
        <m:oMath>
          <m:r>
            <w:rPr>
              <w:rFonts w:ascii="Cambria Math" w:hAnsi="Cambria Math"/>
              <w:sz w:val="26"/>
              <w:szCs w:val="26"/>
              <w:lang w:val="vi-VN"/>
            </w:rPr>
            <m:t>q</m:t>
          </m:r>
          <m:d>
            <m:dPr>
              <m:ctrlPr>
                <w:rPr>
                  <w:rFonts w:ascii="Cambria Math" w:hAnsi="Cambria Math"/>
                  <w:i/>
                  <w:sz w:val="26"/>
                  <w:szCs w:val="26"/>
                  <w:lang w:val="vi-VN"/>
                </w:rPr>
              </m:ctrlPr>
            </m:dPr>
            <m:e>
              <m:r>
                <w:rPr>
                  <w:rFonts w:ascii="Cambria Math" w:hAnsi="Cambria Math"/>
                  <w:sz w:val="26"/>
                  <w:szCs w:val="26"/>
                  <w:lang w:val="vi-VN"/>
                </w:rPr>
                <m:t>i, L</m:t>
              </m:r>
            </m:e>
          </m:d>
          <m:r>
            <w:rPr>
              <w:rFonts w:ascii="Cambria Math" w:hAnsi="Cambria Math"/>
              <w:sz w:val="26"/>
              <w:szCs w:val="26"/>
              <w:lang w:val="vi-VN"/>
            </w:rPr>
            <m:t xml:space="preserve">= </m:t>
          </m:r>
          <m:f>
            <m:fPr>
              <m:ctrlPr>
                <w:rPr>
                  <w:rFonts w:ascii="Cambria Math" w:hAnsi="Cambria Math"/>
                  <w:i/>
                  <w:sz w:val="26"/>
                  <w:szCs w:val="26"/>
                  <w:lang w:val="vi-VN"/>
                </w:rPr>
              </m:ctrlPr>
            </m:fPr>
            <m:num>
              <m:r>
                <w:rPr>
                  <w:rFonts w:ascii="Cambria Math" w:hAnsi="Cambria Math"/>
                  <w:sz w:val="26"/>
                  <w:szCs w:val="26"/>
                  <w:lang w:val="vi-VN"/>
                </w:rPr>
                <m:t>i</m:t>
              </m:r>
              <m:d>
                <m:dPr>
                  <m:ctrlPr>
                    <w:rPr>
                      <w:rFonts w:ascii="Cambria Math" w:hAnsi="Cambria Math"/>
                      <w:i/>
                      <w:sz w:val="26"/>
                      <w:szCs w:val="26"/>
                      <w:lang w:val="vi-VN"/>
                    </w:rPr>
                  </m:ctrlPr>
                </m:dPr>
                <m:e>
                  <m:r>
                    <w:rPr>
                      <w:rFonts w:ascii="Cambria Math" w:hAnsi="Cambria Math"/>
                      <w:sz w:val="26"/>
                      <w:szCs w:val="26"/>
                      <w:lang w:val="vi-VN"/>
                    </w:rPr>
                    <m:t>i-1</m:t>
                  </m:r>
                </m:e>
              </m:d>
              <m:r>
                <w:rPr>
                  <w:rFonts w:ascii="Cambria Math" w:hAnsi="Cambria Math"/>
                  <w:sz w:val="26"/>
                  <w:szCs w:val="26"/>
                  <w:lang w:val="vi-VN"/>
                </w:rPr>
                <m:t>∙L∙</m:t>
              </m:r>
              <m:nary>
                <m:naryPr>
                  <m:chr m:val="∏"/>
                  <m:limLoc m:val="subSup"/>
                  <m:ctrlPr>
                    <w:rPr>
                      <w:rFonts w:ascii="Cambria Math" w:hAnsi="Cambria Math"/>
                      <w:i/>
                      <w:sz w:val="26"/>
                      <w:szCs w:val="26"/>
                      <w:lang w:val="vi-VN"/>
                    </w:rPr>
                  </m:ctrlPr>
                </m:naryPr>
                <m:sub>
                  <m:r>
                    <w:rPr>
                      <w:rFonts w:ascii="Cambria Math" w:hAnsi="Cambria Math"/>
                      <w:sz w:val="26"/>
                      <w:szCs w:val="26"/>
                      <w:lang w:val="vi-VN"/>
                    </w:rPr>
                    <m:t>j=0</m:t>
                  </m:r>
                </m:sub>
                <m:sup>
                  <m:r>
                    <w:rPr>
                      <w:rFonts w:ascii="Cambria Math" w:hAnsi="Cambria Math"/>
                      <w:sz w:val="26"/>
                      <w:szCs w:val="26"/>
                      <w:lang w:val="vi-VN"/>
                    </w:rPr>
                    <m:t>i-3</m:t>
                  </m:r>
                </m:sup>
                <m:e>
                  <m:r>
                    <w:rPr>
                      <w:rFonts w:ascii="Cambria Math" w:hAnsi="Cambria Math"/>
                      <w:sz w:val="26"/>
                      <w:szCs w:val="26"/>
                      <w:lang w:val="vi-VN"/>
                    </w:rPr>
                    <m:t>k-</m:t>
                  </m:r>
                  <m:d>
                    <m:dPr>
                      <m:ctrlPr>
                        <w:rPr>
                          <w:rFonts w:ascii="Cambria Math" w:hAnsi="Cambria Math"/>
                          <w:i/>
                          <w:sz w:val="26"/>
                          <w:szCs w:val="26"/>
                          <w:lang w:val="vi-VN"/>
                        </w:rPr>
                      </m:ctrlPr>
                    </m:dPr>
                    <m:e>
                      <m:r>
                        <w:rPr>
                          <w:rFonts w:ascii="Cambria Math" w:hAnsi="Cambria Math"/>
                          <w:sz w:val="26"/>
                          <w:szCs w:val="26"/>
                          <w:lang w:val="vi-VN"/>
                        </w:rPr>
                        <m:t>L+1</m:t>
                      </m:r>
                    </m:e>
                  </m:d>
                  <m:r>
                    <w:rPr>
                      <w:rFonts w:ascii="Cambria Math" w:hAnsi="Cambria Math"/>
                      <w:sz w:val="26"/>
                      <w:szCs w:val="26"/>
                      <w:lang w:val="vi-VN"/>
                    </w:rPr>
                    <m:t>-j</m:t>
                  </m:r>
                </m:e>
              </m:nary>
            </m:num>
            <m:den>
              <m:nary>
                <m:naryPr>
                  <m:chr m:val="∏"/>
                  <m:limLoc m:val="subSup"/>
                  <m:ctrlPr>
                    <w:rPr>
                      <w:rFonts w:ascii="Cambria Math" w:hAnsi="Cambria Math"/>
                      <w:i/>
                      <w:sz w:val="26"/>
                      <w:szCs w:val="26"/>
                      <w:lang w:val="vi-VN"/>
                    </w:rPr>
                  </m:ctrlPr>
                </m:naryPr>
                <m:sub>
                  <m:r>
                    <w:rPr>
                      <w:rFonts w:ascii="Cambria Math" w:hAnsi="Cambria Math"/>
                      <w:sz w:val="26"/>
                      <w:szCs w:val="26"/>
                      <w:lang w:val="vi-VN"/>
                    </w:rPr>
                    <m:t>j=0</m:t>
                  </m:r>
                </m:sub>
                <m:sup>
                  <m:r>
                    <w:rPr>
                      <w:rFonts w:ascii="Cambria Math" w:hAnsi="Cambria Math"/>
                      <w:sz w:val="26"/>
                      <w:szCs w:val="26"/>
                      <w:lang w:val="vi-VN"/>
                    </w:rPr>
                    <m:t>i-1</m:t>
                  </m:r>
                </m:sup>
                <m:e>
                  <m:r>
                    <w:rPr>
                      <w:rFonts w:ascii="Cambria Math" w:hAnsi="Cambria Math"/>
                      <w:sz w:val="26"/>
                      <w:szCs w:val="26"/>
                      <w:lang w:val="vi-VN"/>
                    </w:rPr>
                    <m:t>k-j</m:t>
                  </m:r>
                </m:e>
              </m:nary>
            </m:den>
          </m:f>
          <m:r>
            <m:rPr>
              <m:sty m:val="p"/>
            </m:rPr>
            <w:rPr>
              <w:rFonts w:ascii="Cambria Math" w:hAnsi="Cambria Math"/>
              <w:lang w:val="vi-VN"/>
            </w:rPr>
            <w:br/>
          </m:r>
        </m:oMath>
        <m:oMath>
          <m:r>
            <w:rPr>
              <w:rFonts w:ascii="Cambria Math" w:hAnsi="Cambria Math"/>
              <w:sz w:val="26"/>
              <w:szCs w:val="26"/>
              <w:lang w:val="vi-VN"/>
            </w:rPr>
            <m:t>Với mọi i và L khác, q</m:t>
          </m:r>
          <m:d>
            <m:dPr>
              <m:ctrlPr>
                <w:rPr>
                  <w:rFonts w:ascii="Cambria Math" w:hAnsi="Cambria Math"/>
                  <w:i/>
                  <w:sz w:val="26"/>
                  <w:szCs w:val="26"/>
                  <w:lang w:val="vi-VN"/>
                </w:rPr>
              </m:ctrlPr>
            </m:dPr>
            <m:e>
              <m:r>
                <w:rPr>
                  <w:rFonts w:ascii="Cambria Math" w:hAnsi="Cambria Math"/>
                  <w:sz w:val="26"/>
                  <w:szCs w:val="26"/>
                  <w:lang w:val="vi-VN"/>
                </w:rPr>
                <m:t>i, L</m:t>
              </m:r>
            </m:e>
          </m:d>
          <m:r>
            <w:rPr>
              <w:rFonts w:ascii="Cambria Math" w:hAnsi="Cambria Math"/>
              <w:sz w:val="26"/>
              <w:szCs w:val="26"/>
              <w:lang w:val="vi-VN"/>
            </w:rPr>
            <m:t>= 0</m:t>
          </m:r>
        </m:oMath>
      </m:oMathPara>
    </w:p>
    <w:p w:rsidR="00B94D33" w:rsidRDefault="00B94D33" w:rsidP="00B94D33">
      <w:pPr>
        <w:pStyle w:val="ListParagraph"/>
        <w:jc w:val="both"/>
        <w:rPr>
          <w:sz w:val="26"/>
          <w:szCs w:val="26"/>
        </w:rPr>
      </w:pPr>
      <w:r>
        <w:rPr>
          <w:sz w:val="26"/>
          <w:szCs w:val="26"/>
        </w:rPr>
        <w:t>Rõ ràng là ở bước đầu tiên quá trình giải mã.Những encoding symbol mang bậc 1 chắc chắn sẽ được giải mã nên hiển nhiên là q(1, k) = 1.</w:t>
      </w:r>
    </w:p>
    <w:p w:rsidR="00B94D33" w:rsidRDefault="00B94D33" w:rsidP="00B94D33">
      <w:pPr>
        <w:pStyle w:val="ListParagraph"/>
        <w:jc w:val="both"/>
        <w:rPr>
          <w:sz w:val="26"/>
          <w:szCs w:val="26"/>
        </w:rPr>
      </w:pPr>
      <w:r>
        <w:rPr>
          <w:sz w:val="26"/>
          <w:szCs w:val="26"/>
        </w:rPr>
        <w:t>Do mỗi bước ta chỉ xử lý 1 input symbol nhằm giảm bậc của các encoding symbol có liên quan đến nó nên ta luôn có ở bước thứ m thì tất cả những encoding symbol có bậc ít nhất là m+2 tại thời điểm ban đầu quá trình giải mã sẽ không bao giờ giải mã được nên ta có dòng thứ 3 trong công thức ở trên.</w:t>
      </w:r>
    </w:p>
    <w:p w:rsidR="00B94D33" w:rsidRPr="00087C0C" w:rsidRDefault="00B94D33" w:rsidP="00B94D33">
      <w:pPr>
        <w:pStyle w:val="ListParagraph"/>
        <w:jc w:val="both"/>
        <w:rPr>
          <w:sz w:val="26"/>
          <w:szCs w:val="26"/>
        </w:rPr>
      </w:pPr>
      <w:r>
        <w:rPr>
          <w:sz w:val="26"/>
          <w:szCs w:val="26"/>
        </w:rPr>
        <w:t xml:space="preserve">Đối với những encoding symbol có bậc i không thuộc vào những trường hợp trên thì để nó có thể giải mã được khi còn L input symbol chưa được xử lý với L = k-i+1,…,1 thì nó phải phủ i – 1 imput symbol không nằm trong L input symbol chưa được xử lý và phủ lên 1 input symbol nằm trong L input symbol chưa được xử lý.Từ đó ta sẽ có xác xuất giải mã của những encoding symbol có bậc i khi còn L input symbol chưa được xử lý là </w:t>
      </w:r>
    </w:p>
    <w:p w:rsidR="00B94D33" w:rsidRPr="0090481E" w:rsidRDefault="00B94D33" w:rsidP="00B94D33">
      <w:pPr>
        <w:pStyle w:val="ListParagraph"/>
        <w:jc w:val="both"/>
        <w:rPr>
          <w:sz w:val="26"/>
          <w:szCs w:val="26"/>
        </w:rPr>
      </w:pPr>
      <w:r>
        <w:rPr>
          <w:sz w:val="26"/>
          <w:szCs w:val="26"/>
        </w:rPr>
        <w:br/>
      </w:r>
      <m:oMathPara>
        <m:oMath>
          <m:r>
            <w:rPr>
              <w:rFonts w:ascii="Cambria Math" w:hAnsi="Cambria Math"/>
              <w:sz w:val="26"/>
              <w:szCs w:val="26"/>
            </w:rPr>
            <m:t>V</m:t>
          </m:r>
          <m:r>
            <w:rPr>
              <w:rFonts w:ascii="Cambria Math" w:hAnsi="Cambria Math"/>
              <w:sz w:val="26"/>
              <w:szCs w:val="26"/>
              <w:lang w:val="vi-VN"/>
            </w:rPr>
            <m:t>ới i=2, …, k và L=k-i+1, …, 1</m:t>
          </m:r>
        </m:oMath>
      </m:oMathPara>
    </w:p>
    <w:p w:rsidR="00B94D33" w:rsidRPr="00087C0C" w:rsidRDefault="00B94D33" w:rsidP="00B94D33">
      <w:pPr>
        <w:jc w:val="both"/>
        <w:rPr>
          <w:sz w:val="26"/>
          <w:szCs w:val="26"/>
        </w:rPr>
      </w:pPr>
      <m:oMathPara>
        <m:oMath>
          <m:r>
            <w:rPr>
              <w:rFonts w:ascii="Cambria Math" w:hAnsi="Cambria Math"/>
              <w:sz w:val="26"/>
              <w:szCs w:val="26"/>
              <w:lang w:val="vi-VN"/>
            </w:rPr>
            <m:t>q</m:t>
          </m:r>
          <m:d>
            <m:dPr>
              <m:ctrlPr>
                <w:rPr>
                  <w:rFonts w:ascii="Cambria Math" w:hAnsi="Cambria Math"/>
                  <w:i/>
                  <w:sz w:val="26"/>
                  <w:szCs w:val="26"/>
                  <w:lang w:val="vi-VN"/>
                </w:rPr>
              </m:ctrlPr>
            </m:dPr>
            <m:e>
              <m:r>
                <w:rPr>
                  <w:rFonts w:ascii="Cambria Math" w:hAnsi="Cambria Math"/>
                  <w:sz w:val="26"/>
                  <w:szCs w:val="26"/>
                  <w:lang w:val="vi-VN"/>
                </w:rPr>
                <m:t>i, L</m:t>
              </m:r>
            </m:e>
          </m:d>
          <m:r>
            <w:rPr>
              <w:rFonts w:ascii="Cambria Math" w:hAnsi="Cambria Math"/>
              <w:sz w:val="26"/>
              <w:szCs w:val="26"/>
              <w:lang w:val="vi-VN"/>
            </w:rPr>
            <m:t xml:space="preserve">= </m:t>
          </m:r>
          <m:f>
            <m:fPr>
              <m:ctrlPr>
                <w:rPr>
                  <w:rFonts w:ascii="Cambria Math" w:hAnsi="Cambria Math"/>
                  <w:i/>
                  <w:sz w:val="26"/>
                  <w:szCs w:val="26"/>
                  <w:lang w:val="vi-VN"/>
                </w:rPr>
              </m:ctrlPr>
            </m:fPr>
            <m:num>
              <m:r>
                <w:rPr>
                  <w:rFonts w:ascii="Cambria Math" w:hAnsi="Cambria Math"/>
                  <w:sz w:val="26"/>
                  <w:szCs w:val="26"/>
                  <w:lang w:val="vi-VN"/>
                </w:rPr>
                <m:t>i</m:t>
              </m:r>
              <m:d>
                <m:dPr>
                  <m:ctrlPr>
                    <w:rPr>
                      <w:rFonts w:ascii="Cambria Math" w:hAnsi="Cambria Math"/>
                      <w:i/>
                      <w:sz w:val="26"/>
                      <w:szCs w:val="26"/>
                      <w:lang w:val="vi-VN"/>
                    </w:rPr>
                  </m:ctrlPr>
                </m:dPr>
                <m:e>
                  <m:r>
                    <w:rPr>
                      <w:rFonts w:ascii="Cambria Math" w:hAnsi="Cambria Math"/>
                      <w:sz w:val="26"/>
                      <w:szCs w:val="26"/>
                      <w:lang w:val="vi-VN"/>
                    </w:rPr>
                    <m:t>i-1</m:t>
                  </m:r>
                </m:e>
              </m:d>
              <m:r>
                <w:rPr>
                  <w:rFonts w:ascii="Cambria Math" w:hAnsi="Cambria Math"/>
                  <w:sz w:val="26"/>
                  <w:szCs w:val="26"/>
                  <w:lang w:val="vi-VN"/>
                </w:rPr>
                <m:t>∙L∙</m:t>
              </m:r>
              <m:nary>
                <m:naryPr>
                  <m:chr m:val="∏"/>
                  <m:limLoc m:val="subSup"/>
                  <m:ctrlPr>
                    <w:rPr>
                      <w:rFonts w:ascii="Cambria Math" w:hAnsi="Cambria Math"/>
                      <w:i/>
                      <w:sz w:val="26"/>
                      <w:szCs w:val="26"/>
                      <w:lang w:val="vi-VN"/>
                    </w:rPr>
                  </m:ctrlPr>
                </m:naryPr>
                <m:sub>
                  <m:r>
                    <w:rPr>
                      <w:rFonts w:ascii="Cambria Math" w:hAnsi="Cambria Math"/>
                      <w:sz w:val="26"/>
                      <w:szCs w:val="26"/>
                      <w:lang w:val="vi-VN"/>
                    </w:rPr>
                    <m:t>j=0</m:t>
                  </m:r>
                </m:sub>
                <m:sup>
                  <m:r>
                    <w:rPr>
                      <w:rFonts w:ascii="Cambria Math" w:hAnsi="Cambria Math"/>
                      <w:sz w:val="26"/>
                      <w:szCs w:val="26"/>
                      <w:lang w:val="vi-VN"/>
                    </w:rPr>
                    <m:t>i-3</m:t>
                  </m:r>
                </m:sup>
                <m:e>
                  <m:r>
                    <w:rPr>
                      <w:rFonts w:ascii="Cambria Math" w:hAnsi="Cambria Math"/>
                      <w:sz w:val="26"/>
                      <w:szCs w:val="26"/>
                      <w:lang w:val="vi-VN"/>
                    </w:rPr>
                    <m:t>k-</m:t>
                  </m:r>
                  <m:d>
                    <m:dPr>
                      <m:ctrlPr>
                        <w:rPr>
                          <w:rFonts w:ascii="Cambria Math" w:hAnsi="Cambria Math"/>
                          <w:i/>
                          <w:sz w:val="26"/>
                          <w:szCs w:val="26"/>
                          <w:lang w:val="vi-VN"/>
                        </w:rPr>
                      </m:ctrlPr>
                    </m:dPr>
                    <m:e>
                      <m:r>
                        <w:rPr>
                          <w:rFonts w:ascii="Cambria Math" w:hAnsi="Cambria Math"/>
                          <w:sz w:val="26"/>
                          <w:szCs w:val="26"/>
                          <w:lang w:val="vi-VN"/>
                        </w:rPr>
                        <m:t>L+1</m:t>
                      </m:r>
                    </m:e>
                  </m:d>
                  <m:r>
                    <w:rPr>
                      <w:rFonts w:ascii="Cambria Math" w:hAnsi="Cambria Math"/>
                      <w:sz w:val="26"/>
                      <w:szCs w:val="26"/>
                      <w:lang w:val="vi-VN"/>
                    </w:rPr>
                    <m:t>-j</m:t>
                  </m:r>
                </m:e>
              </m:nary>
            </m:num>
            <m:den>
              <m:nary>
                <m:naryPr>
                  <m:chr m:val="∏"/>
                  <m:limLoc m:val="subSup"/>
                  <m:ctrlPr>
                    <w:rPr>
                      <w:rFonts w:ascii="Cambria Math" w:hAnsi="Cambria Math"/>
                      <w:i/>
                      <w:sz w:val="26"/>
                      <w:szCs w:val="26"/>
                      <w:lang w:val="vi-VN"/>
                    </w:rPr>
                  </m:ctrlPr>
                </m:naryPr>
                <m:sub>
                  <m:r>
                    <w:rPr>
                      <w:rFonts w:ascii="Cambria Math" w:hAnsi="Cambria Math"/>
                      <w:sz w:val="26"/>
                      <w:szCs w:val="26"/>
                      <w:lang w:val="vi-VN"/>
                    </w:rPr>
                    <m:t>j=0</m:t>
                  </m:r>
                </m:sub>
                <m:sup>
                  <m:r>
                    <w:rPr>
                      <w:rFonts w:ascii="Cambria Math" w:hAnsi="Cambria Math"/>
                      <w:sz w:val="26"/>
                      <w:szCs w:val="26"/>
                      <w:lang w:val="vi-VN"/>
                    </w:rPr>
                    <m:t>i-1</m:t>
                  </m:r>
                </m:sup>
                <m:e>
                  <m:r>
                    <w:rPr>
                      <w:rFonts w:ascii="Cambria Math" w:hAnsi="Cambria Math"/>
                      <w:sz w:val="26"/>
                      <w:szCs w:val="26"/>
                      <w:lang w:val="vi-VN"/>
                    </w:rPr>
                    <m:t>k-j</m:t>
                  </m:r>
                </m:e>
              </m:nary>
            </m:den>
          </m:f>
        </m:oMath>
      </m:oMathPara>
    </w:p>
    <w:p w:rsidR="00B94D33" w:rsidRDefault="00B94D33" w:rsidP="00B94D33">
      <w:pPr>
        <w:pStyle w:val="ListParagraph"/>
        <w:numPr>
          <w:ilvl w:val="1"/>
          <w:numId w:val="4"/>
        </w:numPr>
        <w:jc w:val="both"/>
        <w:rPr>
          <w:i/>
          <w:sz w:val="26"/>
          <w:szCs w:val="26"/>
        </w:rPr>
      </w:pPr>
      <w:r>
        <w:rPr>
          <w:rFonts w:hint="eastAsia"/>
          <w:i/>
          <w:sz w:val="26"/>
          <w:szCs w:val="26"/>
        </w:rPr>
        <w:t xml:space="preserve">Xác suất giải mã tổng quát </w:t>
      </w:r>
    </w:p>
    <w:p w:rsidR="00B94D33" w:rsidRDefault="00B94D33" w:rsidP="00B94D33">
      <w:pPr>
        <w:pStyle w:val="ListParagraph"/>
        <w:jc w:val="both"/>
        <w:rPr>
          <w:sz w:val="26"/>
          <w:szCs w:val="26"/>
        </w:rPr>
      </w:pPr>
      <w:r>
        <w:rPr>
          <w:rFonts w:hint="eastAsia"/>
          <w:sz w:val="26"/>
          <w:szCs w:val="26"/>
        </w:rPr>
        <w:t xml:space="preserve">Ta gọi </w:t>
      </w:r>
      <w:r>
        <w:rPr>
          <w:rFonts w:hint="eastAsia"/>
          <w:i/>
          <w:sz w:val="26"/>
          <w:szCs w:val="26"/>
        </w:rPr>
        <w:t xml:space="preserve">r(i, L) </w:t>
      </w:r>
      <w:r>
        <w:rPr>
          <w:rFonts w:hint="eastAsia"/>
          <w:sz w:val="26"/>
          <w:szCs w:val="26"/>
        </w:rPr>
        <w:t xml:space="preserve">là xác suất để encoding symbol được chọn có bậc </w:t>
      </w:r>
      <w:r w:rsidRPr="00087C0C">
        <w:rPr>
          <w:i/>
          <w:sz w:val="26"/>
          <w:szCs w:val="26"/>
        </w:rPr>
        <w:t>i</w:t>
      </w:r>
      <w:r>
        <w:rPr>
          <w:rFonts w:hint="eastAsia"/>
          <w:sz w:val="26"/>
          <w:szCs w:val="26"/>
        </w:rPr>
        <w:t xml:space="preserve"> được giải mã khi còn </w:t>
      </w:r>
      <w:r>
        <w:rPr>
          <w:rFonts w:hint="eastAsia"/>
          <w:i/>
          <w:sz w:val="26"/>
          <w:szCs w:val="26"/>
        </w:rPr>
        <w:t>L</w:t>
      </w:r>
      <w:r>
        <w:rPr>
          <w:rFonts w:hint="eastAsia"/>
          <w:sz w:val="26"/>
          <w:szCs w:val="26"/>
        </w:rPr>
        <w:t xml:space="preserve"> input symbol chưa được xử lý</w:t>
      </w:r>
    </w:p>
    <w:p w:rsidR="00B94D33" w:rsidRDefault="00B94D33" w:rsidP="00B94D33">
      <w:pPr>
        <w:pStyle w:val="ListParagraph"/>
        <w:jc w:val="both"/>
        <w:rPr>
          <w:i/>
          <w:sz w:val="26"/>
          <w:szCs w:val="26"/>
        </w:rPr>
      </w:pPr>
      <w:r>
        <w:rPr>
          <w:rFonts w:hint="eastAsia"/>
          <w:sz w:val="26"/>
          <w:szCs w:val="26"/>
        </w:rPr>
        <w:tab/>
      </w:r>
      <w:r>
        <w:rPr>
          <w:rFonts w:hint="eastAsia"/>
          <w:i/>
          <w:sz w:val="26"/>
          <w:szCs w:val="26"/>
        </w:rPr>
        <w:t>r(i, L) = p(i)</w:t>
      </w:r>
      <w:r>
        <w:rPr>
          <w:rFonts w:hint="eastAsia"/>
          <w:i/>
          <w:sz w:val="26"/>
          <w:szCs w:val="26"/>
        </w:rPr>
        <w:sym w:font="Symbol" w:char="F0D7"/>
      </w:r>
      <w:r>
        <w:rPr>
          <w:rFonts w:hint="eastAsia"/>
          <w:i/>
          <w:sz w:val="26"/>
          <w:szCs w:val="26"/>
        </w:rPr>
        <w:t xml:space="preserve"> q(i, L)</w:t>
      </w:r>
    </w:p>
    <w:p w:rsidR="00B94D33" w:rsidRDefault="00B94D33" w:rsidP="00B94D33">
      <w:pPr>
        <w:pStyle w:val="ListParagraph"/>
        <w:jc w:val="both"/>
        <w:rPr>
          <w:sz w:val="26"/>
          <w:szCs w:val="26"/>
        </w:rPr>
      </w:pPr>
      <w:r>
        <w:rPr>
          <w:rFonts w:hint="eastAsia"/>
          <w:sz w:val="26"/>
          <w:szCs w:val="26"/>
        </w:rPr>
        <w:t xml:space="preserve">Ta có </w:t>
      </w:r>
      <w:r>
        <w:rPr>
          <w:rFonts w:hint="eastAsia"/>
          <w:i/>
          <w:sz w:val="26"/>
          <w:szCs w:val="26"/>
        </w:rPr>
        <w:t>r(L)</w:t>
      </w:r>
      <w:r>
        <w:rPr>
          <w:rFonts w:hint="eastAsia"/>
          <w:sz w:val="26"/>
          <w:szCs w:val="26"/>
        </w:rPr>
        <w:t xml:space="preserve"> là xác suất tổng quát để 1 encoding symbol được giải mã khi còn L input symbol chưa được xử lý</w:t>
      </w:r>
    </w:p>
    <w:p w:rsidR="00B94D33" w:rsidRDefault="00B94D33" w:rsidP="00B94D33">
      <w:pPr>
        <w:pStyle w:val="ListParagraph"/>
        <w:jc w:val="center"/>
        <w:rPr>
          <w:rFonts w:ascii="Cambria Math" w:hAnsi="Cambria Math" w:hint="eastAsia"/>
          <w:i/>
          <w:lang w:val="vi-VN"/>
        </w:rPr>
      </w:pPr>
      <m:oMathPara>
        <m:oMath>
          <m:r>
            <w:rPr>
              <w:rFonts w:ascii="Cambria Math" w:hAnsi="Cambria Math"/>
            </w:rPr>
            <m:t>r</m:t>
          </m:r>
          <m:d>
            <m:dPr>
              <m:ctrlPr>
                <w:rPr>
                  <w:rFonts w:ascii="Cambria Math" w:hAnsi="Cambria Math"/>
                  <w:i/>
                </w:rPr>
              </m:ctrlPr>
            </m:dPr>
            <m:e>
              <m:r>
                <w:rPr>
                  <w:rFonts w:ascii="Cambria Math" w:hAnsi="Cambria Math"/>
                </w:rPr>
                <m:t>L</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r(i,L)</m:t>
              </m:r>
            </m:e>
          </m:nary>
        </m:oMath>
      </m:oMathPara>
    </w:p>
    <w:p w:rsidR="00B94D33" w:rsidRPr="00087C0C" w:rsidRDefault="00B94D33" w:rsidP="00B94D33">
      <w:pPr>
        <w:pStyle w:val="ListParagraph"/>
        <w:rPr>
          <w:sz w:val="26"/>
          <w:szCs w:val="26"/>
        </w:rPr>
      </w:pPr>
    </w:p>
    <w:p w:rsidR="00B94D33" w:rsidRDefault="00B94D33" w:rsidP="00B94D33">
      <w:pPr>
        <w:pStyle w:val="ListParagraph"/>
        <w:numPr>
          <w:ilvl w:val="1"/>
          <w:numId w:val="4"/>
        </w:numPr>
        <w:jc w:val="both"/>
        <w:rPr>
          <w:i/>
          <w:sz w:val="26"/>
          <w:szCs w:val="26"/>
        </w:rPr>
      </w:pPr>
      <w:r>
        <w:rPr>
          <w:rFonts w:hint="eastAsia"/>
          <w:i/>
          <w:sz w:val="26"/>
          <w:szCs w:val="26"/>
        </w:rPr>
        <w:t>Phân phối</w:t>
      </w:r>
      <w:r>
        <w:rPr>
          <w:i/>
          <w:sz w:val="26"/>
          <w:szCs w:val="26"/>
        </w:rPr>
        <w:t xml:space="preserve"> </w:t>
      </w:r>
      <w:r>
        <w:rPr>
          <w:rFonts w:hint="eastAsia"/>
          <w:i/>
          <w:sz w:val="26"/>
          <w:szCs w:val="26"/>
        </w:rPr>
        <w:t>l</w:t>
      </w:r>
      <w:r>
        <w:rPr>
          <w:i/>
          <w:sz w:val="26"/>
          <w:szCs w:val="26"/>
        </w:rPr>
        <w:t>ý tưởng</w:t>
      </w:r>
      <w:r>
        <w:rPr>
          <w:rFonts w:hint="eastAsia"/>
          <w:i/>
          <w:sz w:val="26"/>
          <w:szCs w:val="26"/>
        </w:rPr>
        <w:t xml:space="preserve"> Soliton</w:t>
      </w:r>
    </w:p>
    <w:p w:rsidR="00B94D33" w:rsidRDefault="00B94D33" w:rsidP="00B94D33">
      <w:pPr>
        <w:pStyle w:val="ListParagraph"/>
        <w:jc w:val="both"/>
        <w:rPr>
          <w:sz w:val="26"/>
          <w:szCs w:val="26"/>
        </w:rPr>
      </w:pPr>
      <w:r>
        <w:rPr>
          <w:rFonts w:hint="eastAsia"/>
          <w:sz w:val="26"/>
          <w:szCs w:val="26"/>
        </w:rPr>
        <w:t>Ta có</w:t>
      </w:r>
    </w:p>
    <w:p w:rsidR="00B94D33" w:rsidRPr="00F276AE" w:rsidRDefault="00B94D33" w:rsidP="00B94D33">
      <w:pPr>
        <w:pStyle w:val="ListParagraph"/>
        <w:jc w:val="center"/>
        <w:rPr>
          <w:rFonts w:ascii="Cambria Math" w:hAnsi="Cambria Math" w:hint="eastAsia"/>
          <w:sz w:val="26"/>
          <w:szCs w:val="26"/>
        </w:rPr>
      </w:pPr>
      <m:oMathPara>
        <m:oMath>
          <m:r>
            <m:rPr>
              <m:sty m:val="p"/>
            </m:rPr>
            <w:rPr>
              <w:rFonts w:ascii="Cambria Math" w:hAnsi="Cambria Math"/>
              <w:sz w:val="26"/>
              <w:szCs w:val="26"/>
            </w:rPr>
            <m:t>p</m:t>
          </m:r>
          <m:d>
            <m:dPr>
              <m:ctrlPr>
                <w:rPr>
                  <w:rFonts w:ascii="Cambria Math" w:hAnsi="Cambria Math"/>
                  <w:sz w:val="26"/>
                  <w:szCs w:val="26"/>
                </w:rPr>
              </m:ctrlPr>
            </m:dPr>
            <m:e>
              <m:r>
                <m:rPr>
                  <m:sty m:val="p"/>
                </m:rPr>
                <w:rPr>
                  <w:rFonts w:ascii="Cambria Math" w:hAnsi="Cambria Math"/>
                  <w:sz w:val="26"/>
                  <w:szCs w:val="26"/>
                </w:rPr>
                <m:t>1</m:t>
              </m:r>
            </m:e>
          </m:d>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k</m:t>
              </m:r>
            </m:den>
          </m:f>
          <m:r>
            <m:rPr>
              <m:sty m:val="p"/>
            </m:rPr>
            <w:rPr>
              <w:rFonts w:ascii="Cambria Math" w:hAnsi="Cambria Math"/>
              <w:sz w:val="26"/>
              <w:szCs w:val="26"/>
            </w:rPr>
            <w:br/>
          </m:r>
        </m:oMath>
        <m:oMath>
          <m:r>
            <m:rPr>
              <m:sty m:val="p"/>
            </m:rPr>
            <w:rPr>
              <w:rFonts w:ascii="Cambria Math" w:hAnsi="Cambria Math"/>
              <w:sz w:val="26"/>
              <w:szCs w:val="26"/>
            </w:rPr>
            <m:t>V</m:t>
          </m:r>
          <m:r>
            <m:rPr>
              <m:sty m:val="p"/>
            </m:rPr>
            <w:rPr>
              <w:rFonts w:ascii="Cambria Math" w:hAnsi="Cambria Math"/>
              <w:sz w:val="26"/>
              <w:szCs w:val="26"/>
              <w:lang w:val="vi-VN"/>
            </w:rPr>
            <m:t>ới mọi i=2,…,k, p</m:t>
          </m:r>
          <m:d>
            <m:dPr>
              <m:ctrlPr>
                <w:rPr>
                  <w:rFonts w:ascii="Cambria Math" w:hAnsi="Cambria Math"/>
                  <w:sz w:val="26"/>
                  <w:szCs w:val="26"/>
                  <w:lang w:val="vi-VN"/>
                </w:rPr>
              </m:ctrlPr>
            </m:dPr>
            <m:e>
              <m:r>
                <m:rPr>
                  <m:sty m:val="p"/>
                </m:rPr>
                <w:rPr>
                  <w:rFonts w:ascii="Cambria Math" w:hAnsi="Cambria Math"/>
                  <w:sz w:val="26"/>
                  <w:szCs w:val="26"/>
                  <w:lang w:val="vi-VN"/>
                </w:rPr>
                <m:t>i</m:t>
              </m:r>
            </m:e>
          </m:d>
          <m:r>
            <m:rPr>
              <m:sty m:val="p"/>
            </m:rPr>
            <w:rPr>
              <w:rFonts w:ascii="Cambria Math" w:hAnsi="Cambria Math"/>
              <w:sz w:val="26"/>
              <w:szCs w:val="26"/>
              <w:lang w:val="vi-VN"/>
            </w:rPr>
            <m:t>=1/i(i-1)</m:t>
          </m:r>
        </m:oMath>
      </m:oMathPara>
    </w:p>
    <w:p w:rsidR="00B94D33" w:rsidRPr="00087C0C" w:rsidRDefault="00B94D33" w:rsidP="00B94D33">
      <w:pPr>
        <w:pStyle w:val="ListParagraph"/>
        <w:rPr>
          <w:sz w:val="26"/>
          <w:szCs w:val="26"/>
        </w:rPr>
      </w:pPr>
      <w:r>
        <w:rPr>
          <w:sz w:val="26"/>
          <w:szCs w:val="26"/>
        </w:rPr>
        <w:t xml:space="preserve">Hiển nhiên </w:t>
      </w:r>
      <m:oMath>
        <m:nary>
          <m:naryPr>
            <m:chr m:val="∑"/>
            <m:limLoc m:val="subSup"/>
            <m:supHide m:val="1"/>
            <m:ctrlPr>
              <w:rPr>
                <w:rFonts w:ascii="Cambria Math" w:hAnsi="Cambria Math"/>
                <w:i/>
                <w:sz w:val="26"/>
                <w:szCs w:val="26"/>
              </w:rPr>
            </m:ctrlPr>
          </m:naryPr>
          <m:sub>
            <m:r>
              <w:rPr>
                <w:rFonts w:ascii="Cambria Math" w:hAnsi="Cambria Math"/>
                <w:sz w:val="26"/>
                <w:szCs w:val="26"/>
              </w:rPr>
              <m:t>i</m:t>
            </m:r>
          </m:sub>
          <m:sup/>
          <m:e>
            <m:r>
              <w:rPr>
                <w:rFonts w:ascii="Cambria Math" w:hAnsi="Cambria Math"/>
                <w:sz w:val="26"/>
                <w:szCs w:val="26"/>
              </w:rPr>
              <m:t>p(i)</m:t>
            </m:r>
          </m:e>
        </m:nary>
      </m:oMath>
      <w:r>
        <w:rPr>
          <w:sz w:val="26"/>
          <w:szCs w:val="26"/>
        </w:rPr>
        <w:t xml:space="preserve"> = 1 thỏa điều kiện là hàm phân phối xác xuất.Ta cũng tính được kì vọng bậc của hàm phân phối trên là </w:t>
      </w:r>
      <m:oMath>
        <m:nary>
          <m:naryPr>
            <m:chr m:val="∑"/>
            <m:limLoc m:val="subSup"/>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k</m:t>
            </m:r>
          </m:sup>
          <m:e>
            <m:r>
              <w:rPr>
                <w:rFonts w:ascii="Cambria Math" w:hAnsi="Cambria Math"/>
                <w:sz w:val="26"/>
                <w:szCs w:val="26"/>
              </w:rPr>
              <m:t>i/i(i-1)</m:t>
            </m:r>
          </m:e>
        </m:nary>
      </m:oMath>
      <w:r>
        <w:rPr>
          <w:sz w:val="26"/>
          <w:szCs w:val="26"/>
        </w:rPr>
        <w:t xml:space="preserve"> = H(k) </w:t>
      </w:r>
      <m:oMath>
        <m:r>
          <w:rPr>
            <w:rFonts w:ascii="Cambria Math" w:hAnsi="Cambria Math"/>
            <w:sz w:val="26"/>
            <w:szCs w:val="26"/>
          </w:rPr>
          <m:t>≈</m:t>
        </m:r>
      </m:oMath>
      <w:r>
        <w:rPr>
          <w:sz w:val="26"/>
          <w:szCs w:val="26"/>
        </w:rPr>
        <w:t xml:space="preserve"> ln(k).</w:t>
      </w:r>
    </w:p>
    <w:p w:rsidR="00B94D33" w:rsidRPr="00122A2B" w:rsidRDefault="00B94D33" w:rsidP="00B94D33">
      <w:pPr>
        <w:pStyle w:val="ListParagraph"/>
        <w:jc w:val="both"/>
        <w:rPr>
          <w:sz w:val="26"/>
          <w:szCs w:val="26"/>
        </w:rPr>
      </w:pPr>
      <w:r>
        <w:rPr>
          <w:rFonts w:hint="eastAsia"/>
          <w:sz w:val="26"/>
          <w:szCs w:val="26"/>
        </w:rPr>
        <w:lastRenderedPageBreak/>
        <w:t xml:space="preserve">Với hàm phân phối xác suất trên, ta thế vào công thức xác suất giải mã tổng quát thu được (với </w:t>
      </w:r>
      <w:r>
        <w:rPr>
          <w:rFonts w:hint="eastAsia"/>
          <w:i/>
          <w:sz w:val="26"/>
          <w:szCs w:val="26"/>
        </w:rPr>
        <w:t>r(L) = 1/k cho mọi L = k,</w:t>
      </w:r>
      <w:r>
        <w:rPr>
          <w:i/>
          <w:sz w:val="26"/>
          <w:szCs w:val="26"/>
        </w:rPr>
        <w:t>…</w:t>
      </w:r>
      <w:r>
        <w:rPr>
          <w:rFonts w:hint="eastAsia"/>
          <w:i/>
          <w:sz w:val="26"/>
          <w:szCs w:val="26"/>
        </w:rPr>
        <w:t>,1</w:t>
      </w:r>
      <w:r>
        <w:rPr>
          <w:rFonts w:hint="eastAsia"/>
          <w:sz w:val="26"/>
          <w:szCs w:val="26"/>
        </w:rPr>
        <w:t>)</w:t>
      </w:r>
    </w:p>
    <w:p w:rsidR="00B94D33" w:rsidRPr="0045169A" w:rsidRDefault="00B94D33" w:rsidP="00B94D33">
      <w:pPr>
        <w:jc w:val="center"/>
        <w:rPr>
          <w:i/>
        </w:rPr>
      </w:pPr>
      <m:oMathPara>
        <m:oMath>
          <m:r>
            <w:rPr>
              <w:rFonts w:ascii="Cambria Math" w:hAnsi="Cambria Math"/>
            </w:rPr>
            <m:t>r</m:t>
          </m:r>
          <m:d>
            <m:dPr>
              <m:ctrlPr>
                <w:rPr>
                  <w:rFonts w:ascii="Cambria Math" w:hAnsi="Cambria Math"/>
                  <w:i/>
                </w:rPr>
              </m:ctrlPr>
            </m:dPr>
            <m:e>
              <m:r>
                <w:rPr>
                  <w:rFonts w:ascii="Cambria Math" w:hAnsi="Cambria Math"/>
                </w:rPr>
                <m:t>i, L</m:t>
              </m:r>
            </m:e>
          </m:d>
          <m:r>
            <w:rPr>
              <w:rFonts w:ascii="Cambria Math" w:hAnsi="Cambria Math"/>
            </w:rPr>
            <m:t xml:space="preserve">= </m:t>
          </m:r>
          <m:f>
            <m:fPr>
              <m:ctrlPr>
                <w:rPr>
                  <w:rFonts w:ascii="Cambria Math" w:hAnsi="Cambria Math"/>
                  <w:i/>
                </w:rPr>
              </m:ctrlPr>
            </m:fPr>
            <m:num>
              <m:r>
                <w:rPr>
                  <w:rFonts w:ascii="Cambria Math" w:hAnsi="Cambria Math"/>
                </w:rPr>
                <m:t>L∙</m:t>
              </m:r>
              <m:nary>
                <m:naryPr>
                  <m:chr m:val="∏"/>
                  <m:limLoc m:val="subSup"/>
                  <m:ctrlPr>
                    <w:rPr>
                      <w:rFonts w:ascii="Cambria Math" w:hAnsi="Cambria Math"/>
                      <w:i/>
                    </w:rPr>
                  </m:ctrlPr>
                </m:naryPr>
                <m:sub>
                  <m:r>
                    <w:rPr>
                      <w:rFonts w:ascii="Cambria Math" w:hAnsi="Cambria Math"/>
                    </w:rPr>
                    <m:t>j=0</m:t>
                  </m:r>
                </m:sub>
                <m:sup>
                  <m:r>
                    <w:rPr>
                      <w:rFonts w:ascii="Cambria Math" w:hAnsi="Cambria Math"/>
                    </w:rPr>
                    <m:t>i-3</m:t>
                  </m:r>
                </m:sup>
                <m:e>
                  <m:r>
                    <w:rPr>
                      <w:rFonts w:ascii="Cambria Math" w:hAnsi="Cambria Math"/>
                    </w:rPr>
                    <m:t>k-</m:t>
                  </m:r>
                  <m:d>
                    <m:dPr>
                      <m:ctrlPr>
                        <w:rPr>
                          <w:rFonts w:ascii="Cambria Math" w:hAnsi="Cambria Math"/>
                          <w:i/>
                        </w:rPr>
                      </m:ctrlPr>
                    </m:dPr>
                    <m:e>
                      <m:r>
                        <w:rPr>
                          <w:rFonts w:ascii="Cambria Math" w:hAnsi="Cambria Math"/>
                        </w:rPr>
                        <m:t>L+1</m:t>
                      </m:r>
                    </m:e>
                  </m:d>
                  <m:r>
                    <w:rPr>
                      <w:rFonts w:ascii="Cambria Math" w:hAnsi="Cambria Math"/>
                    </w:rPr>
                    <m:t>-j</m:t>
                  </m:r>
                </m:e>
              </m:nary>
            </m:num>
            <m:den>
              <m:nary>
                <m:naryPr>
                  <m:chr m:val="∏"/>
                  <m:limLoc m:val="subSup"/>
                  <m:ctrlPr>
                    <w:rPr>
                      <w:rFonts w:ascii="Cambria Math" w:hAnsi="Cambria Math"/>
                      <w:i/>
                    </w:rPr>
                  </m:ctrlPr>
                </m:naryPr>
                <m:sub>
                  <m:r>
                    <w:rPr>
                      <w:rFonts w:ascii="Cambria Math" w:hAnsi="Cambria Math"/>
                    </w:rPr>
                    <m:t>j=0</m:t>
                  </m:r>
                </m:sub>
                <m:sup>
                  <m:r>
                    <w:rPr>
                      <w:rFonts w:ascii="Cambria Math" w:hAnsi="Cambria Math"/>
                    </w:rPr>
                    <m:t>i-1</m:t>
                  </m:r>
                </m:sup>
                <m:e>
                  <m:r>
                    <w:rPr>
                      <w:rFonts w:ascii="Cambria Math" w:hAnsi="Cambria Math"/>
                    </w:rPr>
                    <m:t>k-j</m:t>
                  </m:r>
                </m:e>
              </m:nary>
            </m:den>
          </m:f>
        </m:oMath>
      </m:oMathPara>
    </w:p>
    <w:p w:rsidR="00B94D33" w:rsidRDefault="00B94D33" w:rsidP="00B94D33">
      <w:pPr>
        <w:pStyle w:val="ListParagraph"/>
        <w:numPr>
          <w:ilvl w:val="1"/>
          <w:numId w:val="4"/>
        </w:numPr>
        <w:rPr>
          <w:i/>
          <w:sz w:val="26"/>
          <w:szCs w:val="26"/>
        </w:rPr>
      </w:pPr>
      <w:r>
        <w:rPr>
          <w:rFonts w:hint="eastAsia"/>
          <w:i/>
          <w:sz w:val="26"/>
          <w:szCs w:val="26"/>
        </w:rPr>
        <w:t>Nhược điểm</w:t>
      </w:r>
    </w:p>
    <w:p w:rsidR="00B94D33" w:rsidRDefault="00B94D33" w:rsidP="00B94D33">
      <w:pPr>
        <w:pStyle w:val="ListParagraph"/>
        <w:rPr>
          <w:sz w:val="26"/>
          <w:szCs w:val="26"/>
        </w:rPr>
      </w:pPr>
      <w:r>
        <w:rPr>
          <w:sz w:val="26"/>
          <w:szCs w:val="26"/>
        </w:rPr>
        <w:t>Như vậy để có thể</w:t>
      </w:r>
      <w:r>
        <w:rPr>
          <w:rFonts w:hint="eastAsia"/>
          <w:sz w:val="26"/>
          <w:szCs w:val="26"/>
        </w:rPr>
        <w:t xml:space="preserve"> phủ mỗi input symbol trong </w:t>
      </w:r>
      <w:r>
        <w:rPr>
          <w:rFonts w:hint="eastAsia"/>
          <w:i/>
          <w:sz w:val="26"/>
          <w:szCs w:val="26"/>
        </w:rPr>
        <w:t>k</w:t>
      </w:r>
      <w:r>
        <w:rPr>
          <w:rFonts w:hint="eastAsia"/>
          <w:sz w:val="26"/>
          <w:szCs w:val="26"/>
        </w:rPr>
        <w:t xml:space="preserve"> input symbol đúng 1 lần thì</w:t>
      </w:r>
      <w:r>
        <w:rPr>
          <w:sz w:val="26"/>
          <w:szCs w:val="26"/>
        </w:rPr>
        <w:t xml:space="preserve"> ta chỉ cần đúng k encoding symbol và theo công thức ở trên về hàm phân phối bậc ta chỉ có chính xác 1 encoding symbol bậc 1 vào thời điểm giải mã ban đầu và</w:t>
      </w:r>
      <w:r>
        <w:rPr>
          <w:rFonts w:hint="eastAsia"/>
          <w:sz w:val="26"/>
          <w:szCs w:val="26"/>
        </w:rPr>
        <w:t xml:space="preserve"> </w:t>
      </w:r>
      <w:r>
        <w:rPr>
          <w:sz w:val="26"/>
          <w:szCs w:val="26"/>
        </w:rPr>
        <w:t xml:space="preserve">sau đó </w:t>
      </w:r>
      <w:r>
        <w:rPr>
          <w:rFonts w:hint="eastAsia"/>
          <w:sz w:val="26"/>
          <w:szCs w:val="26"/>
        </w:rPr>
        <w:t>đúng 1 encoding symbol sẽ được giải mã đồng thời khi 1 input symbol được xử lý. Điều này tương đương với kích thước của ripple là 1, khi input symbol này được xử lý thì encoding symbol được giải mã sẽ lại phủ 1 input symbol không nằm trong ripple và tái lập lại hiện trạng.</w:t>
      </w:r>
    </w:p>
    <w:p w:rsidR="00B94D33" w:rsidRDefault="00B94D33" w:rsidP="00B94D33">
      <w:pPr>
        <w:pStyle w:val="ListParagraph"/>
        <w:rPr>
          <w:sz w:val="26"/>
          <w:szCs w:val="26"/>
        </w:rPr>
      </w:pPr>
      <w:r>
        <w:rPr>
          <w:rFonts w:hint="eastAsia"/>
          <w:sz w:val="26"/>
          <w:szCs w:val="26"/>
        </w:rPr>
        <w:t>Tuy nhiên chính điều này khiến cho phân phối Ideal Soliton không khả thi vì kích thước của ripple là 1, chỉ cần thay đổi nhỏ cũng có thể khiến cho ripple biến mất, từ đó quá trình thất bại.</w:t>
      </w:r>
    </w:p>
    <w:p w:rsidR="00B94D33" w:rsidRDefault="00B94D33" w:rsidP="00B94D33">
      <w:pPr>
        <w:pStyle w:val="ListParagraph"/>
        <w:rPr>
          <w:sz w:val="26"/>
          <w:szCs w:val="26"/>
        </w:rPr>
      </w:pPr>
      <w:r>
        <w:rPr>
          <w:sz w:val="26"/>
          <w:szCs w:val="26"/>
        </w:rPr>
        <w:t>Chú ý rằng tổng tất cả các bậc của k encoding symbol xấp xỉ k.ln(k).Quay lại với phân phối đều ta cũng cần k.ln(k) bậc để có thể phủ hết k input symbol.Trực giác cho thấy ứng với bất kì hàm phân phối bậc ta cũng đều cần phải có trung bình k.ln(k) bậc cho tất cả encoding symbol để có thể phủ hết k input symbol.</w:t>
      </w:r>
    </w:p>
    <w:p w:rsidR="00B94D33" w:rsidRDefault="00B94D33" w:rsidP="00B94D33">
      <w:pPr>
        <w:pStyle w:val="ListParagraph"/>
        <w:numPr>
          <w:ilvl w:val="0"/>
          <w:numId w:val="4"/>
        </w:numPr>
        <w:rPr>
          <w:i/>
          <w:sz w:val="26"/>
          <w:szCs w:val="26"/>
        </w:rPr>
      </w:pPr>
      <w:r>
        <w:rPr>
          <w:rFonts w:hint="eastAsia"/>
          <w:i/>
          <w:sz w:val="26"/>
          <w:szCs w:val="26"/>
        </w:rPr>
        <w:t xml:space="preserve">Phân phối </w:t>
      </w:r>
      <w:r>
        <w:rPr>
          <w:i/>
          <w:sz w:val="26"/>
          <w:szCs w:val="26"/>
        </w:rPr>
        <w:t xml:space="preserve">tối ưu hóa </w:t>
      </w:r>
      <w:r>
        <w:rPr>
          <w:rFonts w:hint="eastAsia"/>
          <w:i/>
          <w:sz w:val="26"/>
          <w:szCs w:val="26"/>
        </w:rPr>
        <w:t xml:space="preserve"> Soliton</w:t>
      </w:r>
      <w:r>
        <w:rPr>
          <w:i/>
          <w:sz w:val="26"/>
          <w:szCs w:val="26"/>
        </w:rPr>
        <w:t xml:space="preserve"> (Robust Soliton Distribution)</w:t>
      </w:r>
    </w:p>
    <w:p w:rsidR="00B94D33" w:rsidRDefault="00B94D33" w:rsidP="00B94D33">
      <w:pPr>
        <w:pStyle w:val="ListParagraph"/>
        <w:numPr>
          <w:ilvl w:val="1"/>
          <w:numId w:val="4"/>
        </w:numPr>
        <w:spacing w:after="0"/>
        <w:rPr>
          <w:i/>
          <w:sz w:val="26"/>
          <w:szCs w:val="26"/>
        </w:rPr>
      </w:pPr>
      <w:r>
        <w:rPr>
          <w:rFonts w:hint="eastAsia"/>
          <w:i/>
          <w:sz w:val="26"/>
          <w:szCs w:val="26"/>
        </w:rPr>
        <w:t>Ý tưởng</w:t>
      </w:r>
    </w:p>
    <w:p w:rsidR="00B94D33" w:rsidRDefault="00B94D33" w:rsidP="00B94D33">
      <w:pPr>
        <w:spacing w:after="0"/>
        <w:ind w:left="720"/>
        <w:rPr>
          <w:sz w:val="26"/>
          <w:szCs w:val="26"/>
        </w:rPr>
      </w:pPr>
      <w:r>
        <w:rPr>
          <w:rFonts w:hint="eastAsia"/>
          <w:sz w:val="26"/>
          <w:szCs w:val="26"/>
        </w:rPr>
        <w:t xml:space="preserve">Do chính những nhược điểm của phân phối Ideal Soliton nên người ta phải tìm ra một hướng đi mới để có thể giải quyết được vấn đề của Ideal Soliton. Từ đó người ta đưa ra hàm phân phối </w:t>
      </w:r>
      <w:r>
        <w:rPr>
          <w:sz w:val="26"/>
          <w:szCs w:val="26"/>
        </w:rPr>
        <w:t>Robust</w:t>
      </w:r>
      <w:r>
        <w:rPr>
          <w:rFonts w:hint="eastAsia"/>
          <w:sz w:val="26"/>
          <w:szCs w:val="26"/>
        </w:rPr>
        <w:t xml:space="preserve"> Soliton. Khác hẳn với phân phối Ideal Soliton, phân phối Robust Soliton đảm bảo kích cỡ mong muốn của ripple là đủ lớn để tại mọi thời điểm trong quá trình xác suất để ripple không bao giờ bị biến mất là đủ lớn.Bên cạnh đó, để giảm thiểu lượng encoding symbol sử dụng, ta cần chú ý đến việc giảm kích cỡ ripple mong muốn để không giải phóng quá nhiều encoding symbol phủ lại nhiều lần các input symbol vốn đã nằm trong ripple.</w:t>
      </w:r>
    </w:p>
    <w:p w:rsidR="00B94D33" w:rsidRPr="00087C0C" w:rsidRDefault="00B94D33" w:rsidP="00B94D33">
      <w:pPr>
        <w:pStyle w:val="ListParagraph"/>
        <w:numPr>
          <w:ilvl w:val="1"/>
          <w:numId w:val="4"/>
        </w:numPr>
        <w:spacing w:after="0"/>
        <w:rPr>
          <w:i/>
          <w:sz w:val="26"/>
          <w:szCs w:val="26"/>
        </w:rPr>
      </w:pPr>
      <w:r w:rsidRPr="00087C0C">
        <w:rPr>
          <w:i/>
          <w:sz w:val="26"/>
          <w:szCs w:val="26"/>
        </w:rPr>
        <w:t>Phân phối Robust Soliton</w:t>
      </w:r>
    </w:p>
    <w:p w:rsidR="00B94D33" w:rsidRDefault="00B94D33" w:rsidP="00B94D33">
      <w:pPr>
        <w:spacing w:after="0"/>
        <w:ind w:left="720"/>
        <w:jc w:val="both"/>
        <w:rPr>
          <w:sz w:val="26"/>
          <w:szCs w:val="26"/>
        </w:rPr>
      </w:pPr>
      <w:r>
        <w:rPr>
          <w:rFonts w:hint="eastAsia"/>
          <w:sz w:val="26"/>
          <w:szCs w:val="26"/>
        </w:rPr>
        <w:t xml:space="preserve">Gọi </w:t>
      </w:r>
      <w:r w:rsidRPr="00087C0C">
        <w:rPr>
          <w:i/>
          <w:sz w:val="26"/>
          <w:szCs w:val="26"/>
        </w:rPr>
        <w:sym w:font="Symbol" w:char="F064"/>
      </w:r>
      <w:r>
        <w:rPr>
          <w:rFonts w:hint="eastAsia"/>
          <w:sz w:val="26"/>
          <w:szCs w:val="26"/>
        </w:rPr>
        <w:t xml:space="preserve"> là xác suất thất bại của quá trình giải mã dữ liệu từ </w:t>
      </w:r>
      <w:r>
        <w:rPr>
          <w:rFonts w:hint="eastAsia"/>
          <w:i/>
          <w:sz w:val="26"/>
          <w:szCs w:val="26"/>
        </w:rPr>
        <w:t>K</w:t>
      </w:r>
      <w:r>
        <w:rPr>
          <w:rFonts w:hint="eastAsia"/>
          <w:sz w:val="26"/>
          <w:szCs w:val="26"/>
        </w:rPr>
        <w:t xml:space="preserve"> encoding symbol. Ta thiết kế hàm phân phối sao cho kích cỡ mong muốn của ripple tầm khoảng </w:t>
      </w:r>
      <m:oMath>
        <m:r>
          <m:rPr>
            <m:sty m:val="p"/>
          </m:rPr>
          <w:rPr>
            <w:rFonts w:ascii="Cambria Math" w:hAnsi="Cambria Math"/>
            <w:sz w:val="26"/>
            <w:szCs w:val="26"/>
          </w:rPr>
          <m:t>ln⁡(k/δ)</m:t>
        </m:r>
        <m:rad>
          <m:radPr>
            <m:degHide m:val="1"/>
            <m:ctrlPr>
              <w:rPr>
                <w:rFonts w:ascii="Cambria Math" w:hAnsi="Cambria Math"/>
                <w:sz w:val="26"/>
                <w:szCs w:val="26"/>
              </w:rPr>
            </m:ctrlPr>
          </m:radPr>
          <m:deg/>
          <m:e>
            <m:r>
              <m:rPr>
                <m:sty m:val="p"/>
              </m:rPr>
              <w:rPr>
                <w:rFonts w:ascii="Cambria Math" w:hAnsi="Cambria Math"/>
                <w:sz w:val="26"/>
                <w:szCs w:val="26"/>
              </w:rPr>
              <m:t>k</m:t>
            </m:r>
          </m:e>
        </m:rad>
      </m:oMath>
      <w:r>
        <w:rPr>
          <w:rFonts w:hint="eastAsia"/>
          <w:sz w:val="26"/>
          <w:szCs w:val="26"/>
        </w:rPr>
        <w:t xml:space="preserve"> trong suốt quá trình. Dựa theo cảm tính ta cho 1 random walk có độ dài k không bị lệch quá </w:t>
      </w:r>
      <m:oMath>
        <m:r>
          <m:rPr>
            <m:sty m:val="p"/>
          </m:rPr>
          <w:rPr>
            <w:rFonts w:ascii="Cambria Math" w:hAnsi="Cambria Math"/>
            <w:sz w:val="26"/>
            <w:szCs w:val="26"/>
          </w:rPr>
          <m:t>ln⁡(k/δ)</m:t>
        </m:r>
        <m:rad>
          <m:radPr>
            <m:degHide m:val="1"/>
            <m:ctrlPr>
              <w:rPr>
                <w:rFonts w:ascii="Cambria Math" w:hAnsi="Cambria Math"/>
                <w:sz w:val="26"/>
                <w:szCs w:val="26"/>
              </w:rPr>
            </m:ctrlPr>
          </m:radPr>
          <m:deg/>
          <m:e>
            <m:r>
              <m:rPr>
                <m:sty m:val="p"/>
              </m:rPr>
              <w:rPr>
                <w:rFonts w:ascii="Cambria Math" w:hAnsi="Cambria Math"/>
                <w:sz w:val="26"/>
                <w:szCs w:val="26"/>
              </w:rPr>
              <m:t>k</m:t>
            </m:r>
          </m:e>
        </m:rad>
      </m:oMath>
      <w:r>
        <w:rPr>
          <w:rFonts w:hint="eastAsia"/>
          <w:sz w:val="26"/>
          <w:szCs w:val="26"/>
        </w:rPr>
        <w:t xml:space="preserve"> với xác suất tối đa là </w:t>
      </w:r>
      <w:r w:rsidRPr="00087C0C">
        <w:rPr>
          <w:i/>
          <w:sz w:val="26"/>
          <w:szCs w:val="26"/>
        </w:rPr>
        <w:sym w:font="Symbol" w:char="F064"/>
      </w:r>
      <w:r>
        <w:rPr>
          <w:rFonts w:hint="eastAsia"/>
          <w:sz w:val="26"/>
          <w:szCs w:val="26"/>
        </w:rPr>
        <w:t xml:space="preserve">. Như sẽ trình bày bên dưới, điều này có thể đạt được với </w:t>
      </w:r>
      <m:oMath>
        <m:r>
          <m:rPr>
            <m:sty m:val="p"/>
          </m:rPr>
          <w:rPr>
            <w:rFonts w:ascii="Cambria Math" w:hAnsi="Cambria Math"/>
            <w:sz w:val="26"/>
            <w:szCs w:val="26"/>
          </w:rPr>
          <m:t>K=k+O(</m:t>
        </m:r>
        <m:sSup>
          <m:sSupPr>
            <m:ctrlPr>
              <w:rPr>
                <w:rFonts w:ascii="Cambria Math" w:hAnsi="Cambria Math"/>
                <w:sz w:val="26"/>
                <w:szCs w:val="26"/>
              </w:rPr>
            </m:ctrlPr>
          </m:sSupPr>
          <m:e>
            <m:r>
              <m:rPr>
                <m:sty m:val="p"/>
              </m:rPr>
              <w:rPr>
                <w:rFonts w:ascii="Cambria Math" w:hAnsi="Cambria Math"/>
                <w:sz w:val="26"/>
                <w:szCs w:val="26"/>
              </w:rPr>
              <m:t>ln</m:t>
            </m:r>
          </m:e>
          <m:sup>
            <m:r>
              <m:rPr>
                <m:sty m:val="p"/>
              </m:rPr>
              <w:rPr>
                <w:rFonts w:ascii="Cambria Math" w:hAnsi="Cambria Math"/>
                <w:sz w:val="26"/>
                <w:szCs w:val="26"/>
              </w:rPr>
              <m:t>2</m:t>
            </m:r>
          </m:sup>
        </m:sSup>
        <m:r>
          <m:rPr>
            <m:sty m:val="p"/>
          </m:rPr>
          <w:rPr>
            <w:rFonts w:ascii="Cambria Math" w:hAnsi="Cambria Math"/>
            <w:sz w:val="26"/>
            <w:szCs w:val="26"/>
          </w:rPr>
          <m:t>(k/δ)</m:t>
        </m:r>
        <m:rad>
          <m:radPr>
            <m:degHide m:val="1"/>
            <m:ctrlPr>
              <w:rPr>
                <w:rFonts w:ascii="Cambria Math" w:hAnsi="Cambria Math"/>
                <w:sz w:val="26"/>
                <w:szCs w:val="26"/>
              </w:rPr>
            </m:ctrlPr>
          </m:radPr>
          <m:deg/>
          <m:e>
            <m:r>
              <m:rPr>
                <m:sty m:val="p"/>
              </m:rPr>
              <w:rPr>
                <w:rFonts w:ascii="Cambria Math" w:hAnsi="Cambria Math"/>
                <w:sz w:val="26"/>
                <w:szCs w:val="26"/>
              </w:rPr>
              <m:t>k</m:t>
            </m:r>
          </m:e>
        </m:rad>
      </m:oMath>
      <w:r>
        <w:rPr>
          <w:rFonts w:hint="eastAsia"/>
          <w:sz w:val="26"/>
          <w:szCs w:val="26"/>
        </w:rPr>
        <w:t xml:space="preserve"> encoding symbol.</w:t>
      </w:r>
    </w:p>
    <w:p w:rsidR="00B94D33" w:rsidRDefault="00B94D33" w:rsidP="00B94D33">
      <w:pPr>
        <w:spacing w:after="0"/>
        <w:ind w:left="720"/>
        <w:jc w:val="both"/>
        <w:rPr>
          <w:sz w:val="26"/>
          <w:szCs w:val="26"/>
        </w:rPr>
      </w:pPr>
      <w:r>
        <w:rPr>
          <w:rFonts w:hint="eastAsia"/>
          <w:sz w:val="26"/>
          <w:szCs w:val="26"/>
        </w:rPr>
        <w:lastRenderedPageBreak/>
        <w:t xml:space="preserve">Hàm phân phối Robust Soliton </w:t>
      </w:r>
      <m:oMath>
        <m:r>
          <m:rPr>
            <m:sty m:val="p"/>
          </m:rPr>
          <w:rPr>
            <w:rFonts w:ascii="Cambria Math" w:hAnsi="Cambria Math"/>
            <w:sz w:val="26"/>
            <w:szCs w:val="26"/>
          </w:rPr>
          <m:t>μ</m:t>
        </m:r>
        <m:d>
          <m:dPr>
            <m:ctrlPr>
              <w:rPr>
                <w:rFonts w:ascii="Cambria Math" w:hAnsi="Cambria Math"/>
                <w:sz w:val="26"/>
                <w:szCs w:val="26"/>
              </w:rPr>
            </m:ctrlPr>
          </m:dPr>
          <m:e>
            <m:r>
              <m:rPr>
                <m:sty m:val="p"/>
              </m:rPr>
              <w:rPr>
                <w:rFonts w:ascii="Cambria Math" w:hAnsi="Cambria Math"/>
                <w:sz w:val="26"/>
                <w:szCs w:val="26"/>
              </w:rPr>
              <m:t>∙</m:t>
            </m:r>
          </m:e>
        </m:d>
      </m:oMath>
      <w:r>
        <w:rPr>
          <w:rFonts w:hint="eastAsia"/>
          <w:sz w:val="26"/>
          <w:szCs w:val="26"/>
        </w:rPr>
        <w:t xml:space="preserve"> được định nghĩa như sau: gọi </w:t>
      </w:r>
      <w:r>
        <w:rPr>
          <w:rFonts w:hint="eastAsia"/>
          <w:sz w:val="26"/>
          <w:szCs w:val="26"/>
        </w:rPr>
        <w:br/>
      </w:r>
      <m:oMath>
        <m:r>
          <m:rPr>
            <m:sty m:val="p"/>
          </m:rPr>
          <w:rPr>
            <w:rFonts w:ascii="Cambria Math" w:hAnsi="Cambria Math"/>
            <w:sz w:val="26"/>
            <w:szCs w:val="26"/>
          </w:rPr>
          <m:t>R=c∙ln⁡(k/δ)</m:t>
        </m:r>
        <m:rad>
          <m:radPr>
            <m:degHide m:val="1"/>
            <m:ctrlPr>
              <w:rPr>
                <w:rFonts w:ascii="Cambria Math" w:hAnsi="Cambria Math"/>
                <w:sz w:val="26"/>
                <w:szCs w:val="26"/>
              </w:rPr>
            </m:ctrlPr>
          </m:radPr>
          <m:deg/>
          <m:e>
            <m:r>
              <m:rPr>
                <m:sty m:val="p"/>
              </m:rPr>
              <w:rPr>
                <w:rFonts w:ascii="Cambria Math" w:hAnsi="Cambria Math"/>
                <w:sz w:val="26"/>
                <w:szCs w:val="26"/>
              </w:rPr>
              <m:t>k</m:t>
            </m:r>
          </m:e>
        </m:rad>
      </m:oMath>
      <w:r>
        <w:rPr>
          <w:rFonts w:hint="eastAsia"/>
          <w:sz w:val="26"/>
          <w:szCs w:val="26"/>
        </w:rPr>
        <w:t xml:space="preserve"> với hằng số c &gt; 0. Ta có</w:t>
      </w:r>
    </w:p>
    <w:p w:rsidR="00B94D33" w:rsidRDefault="00B94D33" w:rsidP="00B94D33">
      <w:pPr>
        <w:spacing w:after="0"/>
        <w:ind w:left="720"/>
        <w:jc w:val="both"/>
        <w:rPr>
          <w:sz w:val="26"/>
          <w:szCs w:val="26"/>
        </w:rPr>
      </w:pPr>
      <m:oMathPara>
        <m:oMath>
          <m:r>
            <m:rPr>
              <m:sty m:val="p"/>
            </m:rPr>
            <w:rPr>
              <w:rFonts w:ascii="Cambria Math" w:hAnsi="Cambria Math"/>
              <w:sz w:val="26"/>
              <w:szCs w:val="26"/>
            </w:rPr>
            <m:t>τ</m:t>
          </m:r>
          <m:d>
            <m:dPr>
              <m:ctrlPr>
                <w:rPr>
                  <w:rFonts w:ascii="Cambria Math" w:hAnsi="Cambria Math"/>
                  <w:sz w:val="26"/>
                  <w:szCs w:val="26"/>
                </w:rPr>
              </m:ctrlPr>
            </m:dPr>
            <m:e>
              <m:r>
                <m:rPr>
                  <m:sty m:val="p"/>
                </m:rPr>
                <w:rPr>
                  <w:rFonts w:ascii="Cambria Math" w:hAnsi="Cambria Math"/>
                  <w:sz w:val="26"/>
                  <w:szCs w:val="26"/>
                </w:rPr>
                <m:t>i</m:t>
              </m:r>
            </m:e>
          </m:d>
          <m:r>
            <m:rPr>
              <m:sty m:val="p"/>
            </m:rPr>
            <w:rPr>
              <w:rFonts w:ascii="Cambria Math" w:hAnsi="Cambria Math"/>
              <w:sz w:val="26"/>
              <w:szCs w:val="26"/>
            </w:rPr>
            <m:t>=</m:t>
          </m:r>
          <m:d>
            <m:dPr>
              <m:begChr m:val="{"/>
              <m:endChr m:val=""/>
              <m:ctrlPr>
                <w:rPr>
                  <w:rFonts w:ascii="Cambria Math" w:hAnsi="Cambria Math"/>
                  <w:sz w:val="26"/>
                  <w:szCs w:val="26"/>
                </w:rPr>
              </m:ctrlPr>
            </m:dPr>
            <m:e>
              <m:eqArr>
                <m:eqArrPr>
                  <m:ctrlPr>
                    <w:rPr>
                      <w:rFonts w:ascii="Cambria Math" w:hAnsi="Cambria Math"/>
                      <w:sz w:val="26"/>
                      <w:szCs w:val="26"/>
                    </w:rPr>
                  </m:ctrlPr>
                </m:eqArrPr>
                <m:e>
                  <m:r>
                    <m:rPr>
                      <m:sty m:val="p"/>
                    </m:rPr>
                    <w:rPr>
                      <w:rFonts w:ascii="Cambria Math" w:hAnsi="Cambria Math"/>
                      <w:sz w:val="26"/>
                      <w:szCs w:val="26"/>
                    </w:rPr>
                    <m:t>R/ik  v</m:t>
                  </m:r>
                  <m:r>
                    <m:rPr>
                      <m:sty m:val="p"/>
                    </m:rPr>
                    <w:rPr>
                      <w:rFonts w:ascii="Cambria Math" w:hAnsi="Cambria Math"/>
                      <w:sz w:val="26"/>
                      <w:szCs w:val="26"/>
                      <w:lang w:val="vi-VN"/>
                    </w:rPr>
                    <m:t>ớ</m:t>
                  </m:r>
                  <m:r>
                    <m:rPr>
                      <m:sty m:val="p"/>
                    </m:rPr>
                    <w:rPr>
                      <w:rFonts w:ascii="Cambria Math"/>
                      <w:sz w:val="26"/>
                      <w:szCs w:val="26"/>
                      <w:lang w:val="vi-VN"/>
                    </w:rPr>
                    <m:t>i i=1,</m:t>
                  </m:r>
                  <m:r>
                    <m:rPr>
                      <m:sty m:val="p"/>
                    </m:rPr>
                    <w:rPr>
                      <w:rFonts w:ascii="Cambria Math"/>
                      <w:sz w:val="26"/>
                      <w:szCs w:val="26"/>
                      <w:lang w:val="vi-VN"/>
                    </w:rPr>
                    <m:t>…</m:t>
                  </m:r>
                  <m:r>
                    <m:rPr>
                      <m:sty m:val="p"/>
                    </m:rPr>
                    <w:rPr>
                      <w:rFonts w:ascii="Cambria Math"/>
                      <w:sz w:val="26"/>
                      <w:szCs w:val="26"/>
                      <w:lang w:val="vi-VN"/>
                    </w:rPr>
                    <m:t>,k/R</m:t>
                  </m:r>
                  <m:r>
                    <m:rPr>
                      <m:sty m:val="p"/>
                    </m:rPr>
                    <w:rPr>
                      <w:rFonts w:ascii="Cambria Math"/>
                      <w:sz w:val="26"/>
                      <w:szCs w:val="26"/>
                      <w:lang w:val="vi-VN"/>
                    </w:rPr>
                    <m:t>-</m:t>
                  </m:r>
                  <m:r>
                    <m:rPr>
                      <m:sty m:val="p"/>
                    </m:rPr>
                    <w:rPr>
                      <w:rFonts w:ascii="Cambria Math"/>
                      <w:sz w:val="26"/>
                      <w:szCs w:val="26"/>
                      <w:lang w:val="vi-VN"/>
                    </w:rPr>
                    <m:t>1</m:t>
                  </m:r>
                </m:e>
                <m:e>
                  <m:r>
                    <m:rPr>
                      <m:sty m:val="p"/>
                    </m:rPr>
                    <w:rPr>
                      <w:rFonts w:ascii="Cambria Math" w:hAnsi="Cambria Math"/>
                      <w:sz w:val="26"/>
                      <w:szCs w:val="26"/>
                    </w:rPr>
                    <m:t>Rln(R/δ)/k  v</m:t>
                  </m:r>
                  <m:r>
                    <m:rPr>
                      <m:sty m:val="p"/>
                    </m:rPr>
                    <w:rPr>
                      <w:rFonts w:ascii="Cambria Math" w:hAnsi="Cambria Math"/>
                      <w:sz w:val="26"/>
                      <w:szCs w:val="26"/>
                      <w:lang w:val="vi-VN"/>
                    </w:rPr>
                    <m:t>ớ</m:t>
                  </m:r>
                  <m:r>
                    <m:rPr>
                      <m:sty m:val="p"/>
                    </m:rPr>
                    <w:rPr>
                      <w:rFonts w:ascii="Cambria Math"/>
                      <w:sz w:val="26"/>
                      <w:szCs w:val="26"/>
                      <w:lang w:val="vi-VN"/>
                    </w:rPr>
                    <m:t>i i=k/R</m:t>
                  </m:r>
                </m:e>
                <m:e>
                  <m:r>
                    <m:rPr>
                      <m:sty m:val="p"/>
                    </m:rPr>
                    <w:rPr>
                      <w:rFonts w:ascii="Cambria Math" w:hAnsi="Cambria Math"/>
                      <w:sz w:val="26"/>
                      <w:szCs w:val="26"/>
                    </w:rPr>
                    <m:t>0 v</m:t>
                  </m:r>
                  <m:r>
                    <m:rPr>
                      <m:sty m:val="p"/>
                    </m:rPr>
                    <w:rPr>
                      <w:rFonts w:ascii="Cambria Math" w:hAnsi="Cambria Math"/>
                      <w:sz w:val="26"/>
                      <w:szCs w:val="26"/>
                      <w:lang w:val="vi-VN"/>
                    </w:rPr>
                    <m:t>ới i=k/R+1,…,k</m:t>
                  </m:r>
                </m:e>
              </m:eqArr>
            </m:e>
          </m:d>
        </m:oMath>
      </m:oMathPara>
    </w:p>
    <w:p w:rsidR="00B94D33" w:rsidRDefault="00B94D33" w:rsidP="00B94D33">
      <w:pPr>
        <w:spacing w:after="0"/>
        <w:ind w:left="720"/>
        <w:jc w:val="both"/>
        <w:rPr>
          <w:sz w:val="26"/>
          <w:szCs w:val="26"/>
        </w:rPr>
      </w:pPr>
      <w:r>
        <w:rPr>
          <w:rFonts w:hint="eastAsia"/>
          <w:sz w:val="26"/>
          <w:szCs w:val="26"/>
        </w:rPr>
        <w:t xml:space="preserve">Thêm phân phối Ideal Soliton </w:t>
      </w:r>
      <m:oMath>
        <m:r>
          <m:rPr>
            <m:sty m:val="p"/>
          </m:rPr>
          <w:rPr>
            <w:rFonts w:ascii="Cambria Math" w:hAnsi="Cambria Math"/>
            <w:sz w:val="26"/>
            <w:szCs w:val="26"/>
          </w:rPr>
          <m:t>p</m:t>
        </m:r>
        <m:d>
          <m:dPr>
            <m:ctrlPr>
              <w:rPr>
                <w:rFonts w:ascii="Cambria Math" w:hAnsi="Cambria Math"/>
                <w:sz w:val="26"/>
                <w:szCs w:val="26"/>
              </w:rPr>
            </m:ctrlPr>
          </m:dPr>
          <m:e>
            <m:r>
              <m:rPr>
                <m:sty m:val="p"/>
              </m:rPr>
              <w:rPr>
                <w:rFonts w:ascii="Cambria Math" w:hAnsi="Cambria Math"/>
                <w:sz w:val="26"/>
                <w:szCs w:val="26"/>
              </w:rPr>
              <m:t>∙</m:t>
            </m:r>
          </m:e>
        </m:d>
      </m:oMath>
      <w:r>
        <w:rPr>
          <w:rFonts w:hint="eastAsia"/>
          <w:sz w:val="26"/>
          <w:szCs w:val="26"/>
        </w:rPr>
        <w:t xml:space="preserve"> vào </w:t>
      </w:r>
      <m:oMath>
        <m:r>
          <m:rPr>
            <m:sty m:val="p"/>
          </m:rPr>
          <w:rPr>
            <w:rFonts w:ascii="Cambria Math" w:hAnsi="Cambria Math"/>
            <w:sz w:val="26"/>
            <w:szCs w:val="26"/>
          </w:rPr>
          <m:t>τ(∙)</m:t>
        </m:r>
      </m:oMath>
      <w:r>
        <w:rPr>
          <w:rFonts w:hint="eastAsia"/>
          <w:sz w:val="26"/>
          <w:szCs w:val="26"/>
        </w:rPr>
        <w:t xml:space="preserve"> và chuẩn hoá nó ta thu được </w:t>
      </w:r>
      <m:oMath>
        <m:r>
          <m:rPr>
            <m:sty m:val="p"/>
          </m:rPr>
          <w:rPr>
            <w:rFonts w:ascii="Cambria Math" w:hAnsi="Cambria Math"/>
            <w:sz w:val="26"/>
            <w:szCs w:val="26"/>
          </w:rPr>
          <m:t>μ</m:t>
        </m:r>
        <m:d>
          <m:dPr>
            <m:ctrlPr>
              <w:rPr>
                <w:rFonts w:ascii="Cambria Math" w:hAnsi="Cambria Math"/>
                <w:sz w:val="26"/>
                <w:szCs w:val="26"/>
              </w:rPr>
            </m:ctrlPr>
          </m:dPr>
          <m:e>
            <m:r>
              <m:rPr>
                <m:sty m:val="p"/>
              </m:rPr>
              <w:rPr>
                <w:rFonts w:ascii="Cambria Math" w:hAnsi="Cambria Math"/>
                <w:sz w:val="26"/>
                <w:szCs w:val="26"/>
              </w:rPr>
              <m:t>∙</m:t>
            </m:r>
          </m:e>
        </m:d>
      </m:oMath>
    </w:p>
    <w:p w:rsidR="00B94D33" w:rsidRDefault="00B94D33" w:rsidP="00B94D33">
      <w:pPr>
        <w:pStyle w:val="ListParagraph"/>
        <w:numPr>
          <w:ilvl w:val="0"/>
          <w:numId w:val="5"/>
        </w:numPr>
        <w:spacing w:after="0"/>
        <w:jc w:val="both"/>
        <w:rPr>
          <w:sz w:val="26"/>
          <w:szCs w:val="26"/>
        </w:rPr>
      </w:pPr>
      <m:oMath>
        <m:r>
          <m:rPr>
            <m:sty m:val="p"/>
          </m:rPr>
          <w:rPr>
            <w:rFonts w:ascii="Cambria Math" w:hAnsi="Cambria Math"/>
            <w:sz w:val="26"/>
            <w:szCs w:val="26"/>
          </w:rPr>
          <m:t>β=</m:t>
        </m:r>
        <m:nary>
          <m:naryPr>
            <m:chr m:val="∑"/>
            <m:limLoc m:val="subSup"/>
            <m:ctrlPr>
              <w:rPr>
                <w:rFonts w:ascii="Cambria Math" w:hAnsi="Cambria Math"/>
                <w:sz w:val="26"/>
                <w:szCs w:val="26"/>
              </w:rPr>
            </m:ctrlPr>
          </m:naryPr>
          <m:sub>
            <m:r>
              <m:rPr>
                <m:sty m:val="p"/>
              </m:rPr>
              <w:rPr>
                <w:rFonts w:ascii="Cambria Math" w:hAnsi="Cambria Math"/>
                <w:sz w:val="26"/>
                <w:szCs w:val="26"/>
              </w:rPr>
              <m:t>i-1</m:t>
            </m:r>
          </m:sub>
          <m:sup>
            <m:r>
              <m:rPr>
                <m:sty m:val="p"/>
              </m:rPr>
              <w:rPr>
                <w:rFonts w:ascii="Cambria Math" w:hAnsi="Cambria Math"/>
                <w:sz w:val="26"/>
                <w:szCs w:val="26"/>
              </w:rPr>
              <m:t>k</m:t>
            </m:r>
          </m:sup>
          <m:e>
            <m:r>
              <m:rPr>
                <m:sty m:val="p"/>
              </m:rPr>
              <w:rPr>
                <w:rFonts w:ascii="Cambria Math" w:hAnsi="Cambria Math"/>
                <w:sz w:val="26"/>
                <w:szCs w:val="26"/>
              </w:rPr>
              <m:t>p</m:t>
            </m:r>
            <m:d>
              <m:dPr>
                <m:ctrlPr>
                  <w:rPr>
                    <w:rFonts w:ascii="Cambria Math" w:hAnsi="Cambria Math"/>
                    <w:sz w:val="26"/>
                    <w:szCs w:val="26"/>
                  </w:rPr>
                </m:ctrlPr>
              </m:dPr>
              <m:e>
                <m:r>
                  <m:rPr>
                    <m:sty m:val="p"/>
                  </m:rPr>
                  <w:rPr>
                    <w:rFonts w:ascii="Cambria Math" w:hAnsi="Cambria Math"/>
                    <w:sz w:val="26"/>
                    <w:szCs w:val="26"/>
                  </w:rPr>
                  <m:t>i</m:t>
                </m:r>
              </m:e>
            </m:d>
            <m:r>
              <m:rPr>
                <m:sty m:val="p"/>
              </m:rPr>
              <w:rPr>
                <w:rFonts w:ascii="Cambria Math" w:hAnsi="Cambria Math"/>
                <w:sz w:val="26"/>
                <w:szCs w:val="26"/>
              </w:rPr>
              <m:t>+τ(i)</m:t>
            </m:r>
          </m:e>
        </m:nary>
      </m:oMath>
    </w:p>
    <w:p w:rsidR="00B94D33" w:rsidRDefault="00B94D33" w:rsidP="00B94D33">
      <w:pPr>
        <w:pStyle w:val="ListParagraph"/>
        <w:numPr>
          <w:ilvl w:val="0"/>
          <w:numId w:val="5"/>
        </w:numPr>
        <w:spacing w:after="0"/>
        <w:jc w:val="both"/>
        <w:rPr>
          <w:sz w:val="26"/>
          <w:szCs w:val="26"/>
        </w:rPr>
      </w:pPr>
      <m:oMath>
        <m:r>
          <m:rPr>
            <m:sty m:val="p"/>
          </m:rPr>
          <w:rPr>
            <w:rFonts w:ascii="Cambria Math" w:hAnsi="Cambria Math"/>
            <w:sz w:val="26"/>
            <w:szCs w:val="26"/>
          </w:rPr>
          <m:t>V</m:t>
        </m:r>
        <m:r>
          <m:rPr>
            <m:sty m:val="p"/>
          </m:rPr>
          <w:rPr>
            <w:rFonts w:ascii="Cambria Math" w:hAnsi="Cambria Math"/>
            <w:sz w:val="26"/>
            <w:szCs w:val="26"/>
            <w:lang w:val="vi-VN"/>
          </w:rPr>
          <m:t>ới mọi i=1,…,k, μ</m:t>
        </m:r>
        <m:d>
          <m:dPr>
            <m:ctrlPr>
              <w:rPr>
                <w:rFonts w:ascii="Cambria Math" w:hAnsi="Cambria Math"/>
                <w:sz w:val="26"/>
                <w:szCs w:val="26"/>
                <w:lang w:val="vi-VN"/>
              </w:rPr>
            </m:ctrlPr>
          </m:dPr>
          <m:e>
            <m:r>
              <m:rPr>
                <m:sty m:val="p"/>
              </m:rPr>
              <w:rPr>
                <w:rFonts w:ascii="Cambria Math" w:hAnsi="Cambria Math"/>
                <w:sz w:val="26"/>
                <w:szCs w:val="26"/>
                <w:lang w:val="vi-VN"/>
              </w:rPr>
              <m:t>i</m:t>
            </m:r>
          </m:e>
        </m:d>
        <m:r>
          <m:rPr>
            <m:sty m:val="p"/>
          </m:rPr>
          <w:rPr>
            <w:rFonts w:ascii="Cambria Math" w:hAnsi="Cambria Math"/>
            <w:sz w:val="26"/>
            <w:szCs w:val="26"/>
            <w:lang w:val="vi-VN"/>
          </w:rPr>
          <m:t>=(</m:t>
        </m:r>
        <m:r>
          <m:rPr>
            <m:sty m:val="p"/>
          </m:rPr>
          <w:rPr>
            <w:rFonts w:ascii="Cambria Math" w:hAnsi="Cambria Math"/>
            <w:sz w:val="26"/>
            <w:szCs w:val="26"/>
          </w:rPr>
          <m:t>p</m:t>
        </m:r>
        <m:d>
          <m:dPr>
            <m:ctrlPr>
              <w:rPr>
                <w:rFonts w:ascii="Cambria Math" w:hAnsi="Cambria Math"/>
                <w:sz w:val="26"/>
                <w:szCs w:val="26"/>
              </w:rPr>
            </m:ctrlPr>
          </m:dPr>
          <m:e>
            <m:r>
              <m:rPr>
                <m:sty m:val="p"/>
              </m:rPr>
              <w:rPr>
                <w:rFonts w:ascii="Cambria Math" w:hAnsi="Cambria Math"/>
                <w:sz w:val="26"/>
                <w:szCs w:val="26"/>
              </w:rPr>
              <m:t>i</m:t>
            </m:r>
          </m:e>
        </m:d>
        <m:r>
          <m:rPr>
            <m:sty m:val="p"/>
          </m:rPr>
          <w:rPr>
            <w:rFonts w:ascii="Cambria Math" w:hAnsi="Cambria Math"/>
            <w:sz w:val="26"/>
            <w:szCs w:val="26"/>
          </w:rPr>
          <m:t>+τ</m:t>
        </m:r>
        <m:d>
          <m:dPr>
            <m:ctrlPr>
              <w:rPr>
                <w:rFonts w:ascii="Cambria Math" w:hAnsi="Cambria Math"/>
                <w:sz w:val="26"/>
                <w:szCs w:val="26"/>
              </w:rPr>
            </m:ctrlPr>
          </m:dPr>
          <m:e>
            <m:r>
              <m:rPr>
                <m:sty m:val="p"/>
              </m:rPr>
              <w:rPr>
                <w:rFonts w:ascii="Cambria Math" w:hAnsi="Cambria Math"/>
                <w:sz w:val="26"/>
                <w:szCs w:val="26"/>
              </w:rPr>
              <m:t>i</m:t>
            </m:r>
          </m:e>
        </m:d>
        <m:r>
          <m:rPr>
            <m:sty m:val="p"/>
          </m:rPr>
          <w:rPr>
            <w:rFonts w:ascii="Cambria Math" w:hAnsi="Cambria Math"/>
            <w:sz w:val="26"/>
            <w:szCs w:val="26"/>
          </w:rPr>
          <m:t>)/β</m:t>
        </m:r>
      </m:oMath>
    </w:p>
    <w:p w:rsidR="00B94D33" w:rsidRDefault="00B94D33" w:rsidP="00B94D33">
      <w:pPr>
        <w:spacing w:after="0"/>
        <w:ind w:left="360"/>
        <w:jc w:val="both"/>
        <w:rPr>
          <w:sz w:val="26"/>
          <w:szCs w:val="26"/>
        </w:rPr>
      </w:pPr>
      <w:r>
        <w:rPr>
          <w:rFonts w:hint="eastAsia"/>
          <w:sz w:val="26"/>
          <w:szCs w:val="26"/>
        </w:rPr>
        <w:t xml:space="preserve">Ban đầu </w:t>
      </w:r>
      <m:oMath>
        <m:r>
          <m:rPr>
            <m:sty m:val="p"/>
          </m:rPr>
          <w:rPr>
            <w:rFonts w:ascii="Cambria Math" w:hAnsi="Cambria Math"/>
            <w:sz w:val="26"/>
            <w:szCs w:val="26"/>
          </w:rPr>
          <m:t>τ(1)</m:t>
        </m:r>
      </m:oMath>
      <w:r>
        <w:rPr>
          <w:rFonts w:hint="eastAsia"/>
          <w:sz w:val="26"/>
          <w:szCs w:val="26"/>
        </w:rPr>
        <w:t xml:space="preserve"> đảm bảo khởi tạo ripple có kích thước vừa phải. Trong quá trình, giả sử ta đang xử lý 1 input symbol khi còn </w:t>
      </w:r>
      <w:r>
        <w:rPr>
          <w:rFonts w:hint="eastAsia"/>
          <w:i/>
          <w:sz w:val="26"/>
          <w:szCs w:val="26"/>
        </w:rPr>
        <w:t>L</w:t>
      </w:r>
      <w:r>
        <w:rPr>
          <w:rFonts w:hint="eastAsia"/>
          <w:sz w:val="26"/>
          <w:szCs w:val="26"/>
        </w:rPr>
        <w:t xml:space="preserve"> input symbol chưa được xử lý. Vì kích cỡ ripple giảm đi 1 mỗi lần xử lý 1 input symbol, trung bình kích cỡ của ripple lại phải được tăng thêm 1 để bù lại. Nếu kích cỡ của ripple là </w:t>
      </w:r>
      <w:r>
        <w:rPr>
          <w:rFonts w:hint="eastAsia"/>
          <w:i/>
          <w:sz w:val="26"/>
          <w:szCs w:val="26"/>
        </w:rPr>
        <w:t>R</w:t>
      </w:r>
      <w:r>
        <w:rPr>
          <w:rFonts w:hint="eastAsia"/>
          <w:sz w:val="26"/>
          <w:szCs w:val="26"/>
        </w:rPr>
        <w:t xml:space="preserve"> thì xác suất 1 encoding symbol được giải phóng thêm vào ripple chỉ là </w:t>
      </w:r>
      <w:r>
        <w:rPr>
          <w:rFonts w:hint="eastAsia"/>
          <w:i/>
          <w:sz w:val="26"/>
          <w:szCs w:val="26"/>
        </w:rPr>
        <w:t>(L-R)/L</w:t>
      </w:r>
      <w:r>
        <w:rPr>
          <w:rFonts w:hint="eastAsia"/>
          <w:sz w:val="26"/>
          <w:szCs w:val="26"/>
        </w:rPr>
        <w:t xml:space="preserve">, suy ra cần trung bình </w:t>
      </w:r>
      <w:r>
        <w:rPr>
          <w:rFonts w:hint="eastAsia"/>
          <w:i/>
          <w:sz w:val="26"/>
          <w:szCs w:val="26"/>
        </w:rPr>
        <w:t>L/(L-R)</w:t>
      </w:r>
      <w:r>
        <w:rPr>
          <w:rFonts w:hint="eastAsia"/>
          <w:sz w:val="26"/>
          <w:szCs w:val="26"/>
        </w:rPr>
        <w:t xml:space="preserve"> encoding symbol được giải phóng để thêm vào ripple.</w:t>
      </w:r>
      <w:r>
        <w:rPr>
          <w:sz w:val="26"/>
          <w:szCs w:val="26"/>
        </w:rPr>
        <w:t xml:space="preserve">Mặt khác từ công thức giải mã bậc ta có thể biến đổi được rằng xác xuất giải mã 1 encoding symbol có bậc là i với i xấp xỉ với giá trị k/L được khởi tạo tại thời điểm ban đầu khi còn L input symbol chưa được xử lý.Từ đó để ripple có thể duy trì ở mức R thì mật độ của những encoding symbol có bậc i = k/L phải tỉ lệ với </w:t>
      </w:r>
    </w:p>
    <w:p w:rsidR="00B94D33" w:rsidRDefault="00503344" w:rsidP="00B94D33">
      <w:pPr>
        <w:spacing w:after="0"/>
        <w:jc w:val="both"/>
        <w:rPr>
          <w:sz w:val="26"/>
          <w:szCs w:val="26"/>
        </w:rPr>
      </w:pPr>
      <m:oMathPara>
        <m:oMathParaPr>
          <m:jc m:val="center"/>
        </m:oMathParaPr>
        <m:oMath>
          <m:f>
            <m:fPr>
              <m:ctrlPr>
                <w:rPr>
                  <w:rFonts w:ascii="Cambria Math" w:hAnsi="Cambria Math"/>
                  <w:i/>
                  <w:sz w:val="26"/>
                  <w:szCs w:val="26"/>
                </w:rPr>
              </m:ctrlPr>
            </m:fPr>
            <m:num>
              <m:r>
                <w:rPr>
                  <w:rFonts w:ascii="Cambria Math" w:hAnsi="Cambria Math"/>
                  <w:sz w:val="26"/>
                  <w:szCs w:val="26"/>
                </w:rPr>
                <m:t>L</m:t>
              </m:r>
            </m:num>
            <m:den>
              <m:r>
                <w:rPr>
                  <w:rFonts w:ascii="Cambria Math" w:hAnsi="Cambria Math"/>
                  <w:sz w:val="26"/>
                  <w:szCs w:val="26"/>
                </w:rPr>
                <m:t>L-R</m:t>
              </m:r>
            </m:den>
          </m:f>
          <m:r>
            <w:rPr>
              <w:rFonts w:ascii="Cambria Math" w:hAnsi="Cambria Math"/>
              <w:sz w:val="26"/>
              <w:szCs w:val="26"/>
            </w:rPr>
            <m:t>.p</m:t>
          </m:r>
          <m:r>
            <m:rPr>
              <m:sty m:val="p"/>
            </m:rPr>
            <w:rPr>
              <w:rFonts w:ascii="Cambria Math" w:hAnsi="Cambria Math"/>
              <w:sz w:val="26"/>
              <w:szCs w:val="26"/>
            </w:rPr>
            <w:noBreakHyphen/>
          </m:r>
          <m:r>
            <w:rPr>
              <w:rFonts w:ascii="Cambria Math" w:hAnsi="Cambria Math"/>
              <w:sz w:val="26"/>
              <w:szCs w:val="26"/>
            </w:rPr>
            <m:t>(i)</m:t>
          </m:r>
          <m:r>
            <m:rPr>
              <m:sty m:val="p"/>
            </m:rPr>
            <w:rPr>
              <w:sz w:val="26"/>
              <w:szCs w:val="26"/>
            </w:rPr>
            <w:br/>
          </m:r>
        </m:oMath>
      </m:oMathPara>
      <w:r w:rsidR="00B94D33">
        <w:rPr>
          <w:sz w:val="26"/>
          <w:szCs w:val="26"/>
        </w:rPr>
        <w:tab/>
      </w:r>
    </w:p>
    <w:p w:rsidR="00B94D33" w:rsidRDefault="00B94D33" w:rsidP="00B94D33">
      <w:pPr>
        <w:spacing w:after="0"/>
        <w:ind w:left="360"/>
        <w:jc w:val="both"/>
        <w:rPr>
          <w:sz w:val="26"/>
          <w:szCs w:val="26"/>
        </w:rPr>
      </w:pPr>
      <w:r>
        <w:rPr>
          <w:sz w:val="26"/>
          <w:szCs w:val="26"/>
        </w:rPr>
        <w:t>Với p(i) là xác xuất encoding symbol có bậc là i khi khởi tạo ban đầu.Thay từ công thức phân phối lý tưởng Soliton ta được:</w:t>
      </w:r>
    </w:p>
    <w:p w:rsidR="00B94D33" w:rsidRDefault="00503344" w:rsidP="00B94D33">
      <w:pPr>
        <w:spacing w:after="0"/>
        <w:ind w:left="360"/>
        <w:jc w:val="both"/>
        <w:rPr>
          <w:sz w:val="26"/>
          <w:szCs w:val="26"/>
        </w:rPr>
      </w:pPr>
      <m:oMathPara>
        <m:oMath>
          <m:f>
            <m:fPr>
              <m:ctrlPr>
                <w:rPr>
                  <w:rFonts w:ascii="Cambria Math" w:hAnsi="Cambria Math"/>
                  <w:i/>
                  <w:sz w:val="26"/>
                  <w:szCs w:val="26"/>
                </w:rPr>
              </m:ctrlPr>
            </m:fPr>
            <m:num>
              <m:r>
                <w:rPr>
                  <w:rFonts w:ascii="Cambria Math" w:hAnsi="Cambria Math"/>
                  <w:sz w:val="26"/>
                  <w:szCs w:val="26"/>
                </w:rPr>
                <m:t>L</m:t>
              </m:r>
            </m:num>
            <m:den>
              <m:r>
                <w:rPr>
                  <w:rFonts w:ascii="Cambria Math" w:hAnsi="Cambria Math"/>
                  <w:sz w:val="26"/>
                  <w:szCs w:val="26"/>
                </w:rPr>
                <m:t>i(i-1)(L-R)</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k</m:t>
              </m:r>
            </m:num>
            <m:den>
              <m:r>
                <w:rPr>
                  <w:rFonts w:ascii="Cambria Math" w:hAnsi="Cambria Math"/>
                  <w:sz w:val="26"/>
                  <w:szCs w:val="26"/>
                </w:rPr>
                <m:t>i(i-1)(k-iR)</m:t>
              </m:r>
            </m:den>
          </m:f>
        </m:oMath>
      </m:oMathPara>
    </w:p>
    <w:p w:rsidR="00B94D33" w:rsidRPr="00255155" w:rsidRDefault="00B94D33" w:rsidP="00B94D33">
      <w:pPr>
        <w:spacing w:after="0"/>
        <w:ind w:left="360"/>
        <w:jc w:val="both"/>
        <w:rPr>
          <w:sz w:val="26"/>
          <w:szCs w:val="26"/>
        </w:rPr>
      </w:pPr>
      <m:oMathPara>
        <m:oMath>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i(i-1)</m:t>
              </m:r>
            </m:den>
          </m:f>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R</m:t>
              </m:r>
            </m:num>
            <m:den>
              <m:r>
                <w:rPr>
                  <w:rFonts w:ascii="Cambria Math" w:hAnsi="Cambria Math"/>
                  <w:sz w:val="26"/>
                  <w:szCs w:val="26"/>
                </w:rPr>
                <m:t>(i-1)(k-iR)</m:t>
              </m:r>
            </m:den>
          </m:f>
          <m:r>
            <w:rPr>
              <w:rFonts w:ascii="Cambria Math" w:hAnsi="Cambria Math"/>
              <w:sz w:val="26"/>
              <w:szCs w:val="26"/>
            </w:rPr>
            <m:t>≈p</m:t>
          </m:r>
          <m:d>
            <m:dPr>
              <m:ctrlPr>
                <w:rPr>
                  <w:rFonts w:ascii="Cambria Math" w:hAnsi="Cambria Math"/>
                  <w:i/>
                  <w:sz w:val="26"/>
                  <w:szCs w:val="26"/>
                </w:rPr>
              </m:ctrlPr>
            </m:dPr>
            <m:e>
              <m:r>
                <w:rPr>
                  <w:rFonts w:ascii="Cambria Math" w:hAnsi="Cambria Math"/>
                  <w:sz w:val="26"/>
                  <w:szCs w:val="26"/>
                </w:rPr>
                <m:t>i</m:t>
              </m:r>
            </m:e>
          </m:d>
          <m:r>
            <w:rPr>
              <w:rFonts w:ascii="Cambria Math" w:hAnsi="Cambria Math"/>
              <w:sz w:val="26"/>
              <w:szCs w:val="26"/>
            </w:rPr>
            <m:t xml:space="preserve">+ </m:t>
          </m:r>
          <m:r>
            <m:rPr>
              <m:sty m:val="p"/>
            </m:rPr>
            <w:rPr>
              <w:rFonts w:ascii="Cambria Math" w:hAnsi="Cambria Math"/>
              <w:sz w:val="26"/>
              <w:szCs w:val="26"/>
            </w:rPr>
            <m:t>τ</m:t>
          </m:r>
          <m:d>
            <m:dPr>
              <m:ctrlPr>
                <w:rPr>
                  <w:rFonts w:ascii="Cambria Math" w:hAnsi="Cambria Math"/>
                  <w:sz w:val="26"/>
                  <w:szCs w:val="26"/>
                </w:rPr>
              </m:ctrlPr>
            </m:dPr>
            <m:e>
              <m:r>
                <m:rPr>
                  <m:sty m:val="p"/>
                </m:rPr>
                <w:rPr>
                  <w:rFonts w:ascii="Cambria Math" w:hAnsi="Cambria Math"/>
                  <w:sz w:val="26"/>
                  <w:szCs w:val="26"/>
                </w:rPr>
                <m:t>i</m:t>
              </m:r>
            </m:e>
          </m:d>
          <m:r>
            <w:rPr>
              <w:rFonts w:ascii="Cambria Math" w:hAnsi="Cambria Math"/>
              <w:sz w:val="26"/>
              <w:szCs w:val="26"/>
            </w:rPr>
            <m:t xml:space="preserve"> , </m:t>
          </m:r>
        </m:oMath>
      </m:oMathPara>
    </w:p>
    <w:p w:rsidR="00B94D33" w:rsidRDefault="00B94D33" w:rsidP="00B94D33">
      <w:pPr>
        <w:spacing w:after="0"/>
        <w:ind w:left="360"/>
        <w:jc w:val="both"/>
        <w:rPr>
          <w:sz w:val="26"/>
          <w:szCs w:val="26"/>
        </w:rPr>
      </w:pPr>
      <w:r>
        <w:rPr>
          <w:sz w:val="26"/>
          <w:szCs w:val="26"/>
        </w:rPr>
        <w:t>Với i = 2,…,k/R – 1</w:t>
      </w:r>
    </w:p>
    <w:p w:rsidR="00B94D33" w:rsidRPr="00FD17F0" w:rsidRDefault="00B94D33" w:rsidP="00B94D33">
      <w:pPr>
        <w:spacing w:after="0"/>
        <w:ind w:left="360"/>
        <w:jc w:val="both"/>
        <w:rPr>
          <w:sz w:val="26"/>
          <w:szCs w:val="26"/>
        </w:rPr>
      </w:pPr>
      <m:oMath>
        <m:r>
          <m:rPr>
            <m:sty m:val="p"/>
          </m:rPr>
          <w:rPr>
            <w:rFonts w:ascii="Cambria Math" w:hAnsi="Cambria Math"/>
            <w:sz w:val="26"/>
            <w:szCs w:val="26"/>
          </w:rPr>
          <m:t>τ</m:t>
        </m:r>
        <m:d>
          <m:dPr>
            <m:ctrlPr>
              <w:rPr>
                <w:rFonts w:ascii="Cambria Math" w:hAnsi="Cambria Math"/>
                <w:sz w:val="26"/>
                <w:szCs w:val="26"/>
              </w:rPr>
            </m:ctrlPr>
          </m:dPr>
          <m:e>
            <m:r>
              <m:rPr>
                <m:sty m:val="p"/>
              </m:rPr>
              <w:rPr>
                <w:rFonts w:ascii="Cambria Math" w:hAnsi="Cambria Math"/>
                <w:sz w:val="26"/>
                <w:szCs w:val="26"/>
              </w:rPr>
              <m:t>k/R</m:t>
            </m:r>
          </m:e>
        </m:d>
      </m:oMath>
      <w:r>
        <w:rPr>
          <w:sz w:val="26"/>
          <w:szCs w:val="26"/>
        </w:rPr>
        <w:t xml:space="preserve"> đảm bảo rằng tất cả những input symbol chưa được xử lý khi L = R phải được phủ hết.Điều này đồng nghĩa với việc giải mã đồng thời </w:t>
      </w:r>
      <w:r w:rsidRPr="00FD17F0">
        <w:rPr>
          <w:sz w:val="26"/>
          <w:szCs w:val="26"/>
        </w:rPr>
        <w:t>Rln(R/δ)</w:t>
      </w:r>
      <w:r>
        <w:rPr>
          <w:sz w:val="26"/>
          <w:szCs w:val="26"/>
        </w:rPr>
        <w:t xml:space="preserve"> encoding symbol để phủ hết toàn bộ R input symbol chưa được xử lý.Như vậy, chi phí dư ra cho việc phủ lên mỗi input symbol ít nhất 1 lần bằng cách giải mã đủ số lượng encoding symbol chỉ là 1 phần rất nhỏ trong tổng số k input symbol.</w:t>
      </w:r>
    </w:p>
    <w:p w:rsidR="00CE3C20" w:rsidRDefault="00CE3C20"/>
    <w:sectPr w:rsidR="00CE3C20" w:rsidSect="00D20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A00002EF" w:usb1="420020EB" w:usb2="00000000" w:usb3="00000000" w:csb0="0000009F" w:csb1="00000000"/>
  </w:font>
  <w:font w:name="ＭＳ ゴシック">
    <w:altName w:val="MS Gothic"/>
    <w:panose1 w:val="020B06090702050802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E362A"/>
    <w:multiLevelType w:val="hybridMultilevel"/>
    <w:tmpl w:val="BE6CC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62D3C"/>
    <w:multiLevelType w:val="hybridMultilevel"/>
    <w:tmpl w:val="E7A42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B1FD8"/>
    <w:multiLevelType w:val="multilevel"/>
    <w:tmpl w:val="674432E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6CD27861"/>
    <w:multiLevelType w:val="hybridMultilevel"/>
    <w:tmpl w:val="86FCF59A"/>
    <w:lvl w:ilvl="0" w:tplc="9ABA480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0745FE"/>
    <w:multiLevelType w:val="hybridMultilevel"/>
    <w:tmpl w:val="A0DEF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C96A1E"/>
    <w:multiLevelType w:val="hybridMultilevel"/>
    <w:tmpl w:val="AF0C12C2"/>
    <w:lvl w:ilvl="0" w:tplc="C3D2D63E">
      <w:numFmt w:val="bullet"/>
      <w:lvlText w:val="-"/>
      <w:lvlJc w:val="left"/>
      <w:pPr>
        <w:ind w:left="1080" w:hanging="360"/>
      </w:pPr>
      <w:rPr>
        <w:rFonts w:ascii="Times New Roman" w:eastAsia="ＭＳ 明朝"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D33"/>
    <w:rsid w:val="00422ECF"/>
    <w:rsid w:val="0049718C"/>
    <w:rsid w:val="00503344"/>
    <w:rsid w:val="005834ED"/>
    <w:rsid w:val="0058501A"/>
    <w:rsid w:val="00702D27"/>
    <w:rsid w:val="009731ED"/>
    <w:rsid w:val="009F0FD1"/>
    <w:rsid w:val="00B94D33"/>
    <w:rsid w:val="00C762CD"/>
    <w:rsid w:val="00CE3C20"/>
    <w:rsid w:val="00D3211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E900D8D-9206-42BD-875C-0CCFF95F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D33"/>
    <w:pPr>
      <w:spacing w:after="200" w:line="276" w:lineRule="auto"/>
    </w:pPr>
    <w:rPr>
      <w:rFonts w:ascii="Times New Roman" w:eastAsia="ＭＳ 明朝" w:hAnsi="Times New Roman" w:cs="Times New Roman"/>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D33"/>
    <w:pPr>
      <w:ind w:left="720"/>
      <w:contextualSpacing/>
    </w:pPr>
  </w:style>
  <w:style w:type="paragraph" w:styleId="BalloonText">
    <w:name w:val="Balloon Text"/>
    <w:basedOn w:val="Normal"/>
    <w:link w:val="BalloonTextChar"/>
    <w:uiPriority w:val="99"/>
    <w:semiHidden/>
    <w:unhideWhenUsed/>
    <w:rsid w:val="00B94D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4D33"/>
    <w:rPr>
      <w:rFonts w:ascii="Lucida Grande" w:eastAsia="ＭＳ 明朝" w:hAnsi="Lucida Grande" w:cs="Lucida Grande"/>
      <w:sz w:val="18"/>
      <w:szCs w:val="1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D0A33-113E-4D3F-8C30-56BF1F614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8</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Misfit Wearables Corporation</Company>
  <LinksUpToDate>false</LinksUpToDate>
  <CharactersWithSpaces>13726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Viet</dc:creator>
  <cp:keywords/>
  <dc:description/>
  <cp:lastModifiedBy>Admin</cp:lastModifiedBy>
  <cp:revision>5</cp:revision>
  <dcterms:created xsi:type="dcterms:W3CDTF">2015-05-01T13:52:00Z</dcterms:created>
  <dcterms:modified xsi:type="dcterms:W3CDTF">2015-05-18T05:45:00Z</dcterms:modified>
</cp:coreProperties>
</file>